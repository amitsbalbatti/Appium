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E38" w:rsidRPr="00066E38" w:rsidRDefault="00066E38" w:rsidP="00066E38">
      <w:pPr>
        <w:shd w:val="clear" w:color="auto" w:fill="FFFFFF"/>
        <w:spacing w:after="0" w:line="240" w:lineRule="auto"/>
        <w:textAlignment w:val="baseline"/>
        <w:rPr>
          <w:rFonts w:ascii="Helvetica" w:eastAsia="Times New Roman" w:hAnsi="Helvetica" w:cs="Helvetica"/>
          <w:color w:val="666666"/>
          <w:sz w:val="23"/>
          <w:szCs w:val="23"/>
        </w:rPr>
      </w:pPr>
      <w:r w:rsidRPr="00066E38">
        <w:rPr>
          <w:rFonts w:ascii="inherit" w:eastAsia="Times New Roman" w:hAnsi="inherit" w:cs="Helvetica"/>
          <w:b/>
          <w:bCs/>
          <w:color w:val="000000"/>
          <w:sz w:val="23"/>
          <w:szCs w:val="23"/>
          <w:bdr w:val="none" w:sz="0" w:space="0" w:color="auto" w:frame="1"/>
        </w:rPr>
        <w:t>1. What is DBMS?</w:t>
      </w:r>
    </w:p>
    <w:p w:rsidR="00066E38" w:rsidRPr="00066E38" w:rsidRDefault="00066E38" w:rsidP="00066E38">
      <w:pPr>
        <w:shd w:val="clear" w:color="auto" w:fill="FFFFFF"/>
        <w:spacing w:before="204" w:after="204" w:line="240" w:lineRule="auto"/>
        <w:textAlignment w:val="baseline"/>
        <w:rPr>
          <w:rFonts w:ascii="Helvetica" w:eastAsia="Times New Roman" w:hAnsi="Helvetica" w:cs="Helvetica"/>
          <w:color w:val="666666"/>
          <w:sz w:val="23"/>
          <w:szCs w:val="23"/>
        </w:rPr>
      </w:pPr>
      <w:r w:rsidRPr="00066E38">
        <w:rPr>
          <w:rFonts w:ascii="Helvetica" w:eastAsia="Times New Roman" w:hAnsi="Helvetica" w:cs="Helvetica"/>
          <w:color w:val="666666"/>
          <w:sz w:val="23"/>
          <w:szCs w:val="23"/>
        </w:rPr>
        <w:t>A Database Management System (DBMS) is a program that controls creation, maintenance and use of a database. DBMS can be termed as File Manager that manages data in a database rather than saving it in file systems.</w:t>
      </w:r>
    </w:p>
    <w:p w:rsidR="00066E38" w:rsidRPr="00066E38" w:rsidRDefault="00066E38" w:rsidP="00066E38">
      <w:pPr>
        <w:shd w:val="clear" w:color="auto" w:fill="FFFFFF"/>
        <w:spacing w:after="0" w:line="240" w:lineRule="auto"/>
        <w:textAlignment w:val="baseline"/>
        <w:rPr>
          <w:rFonts w:ascii="Helvetica" w:eastAsia="Times New Roman" w:hAnsi="Helvetica" w:cs="Helvetica"/>
          <w:color w:val="666666"/>
          <w:sz w:val="23"/>
          <w:szCs w:val="23"/>
        </w:rPr>
      </w:pPr>
      <w:r w:rsidRPr="00066E38">
        <w:rPr>
          <w:rFonts w:ascii="inherit" w:eastAsia="Times New Roman" w:hAnsi="inherit" w:cs="Helvetica"/>
          <w:b/>
          <w:bCs/>
          <w:color w:val="000000"/>
          <w:sz w:val="23"/>
          <w:szCs w:val="23"/>
          <w:bdr w:val="none" w:sz="0" w:space="0" w:color="auto" w:frame="1"/>
        </w:rPr>
        <w:t>2. What is RDBMS?</w:t>
      </w:r>
    </w:p>
    <w:p w:rsidR="00066E38" w:rsidRPr="00066E38" w:rsidRDefault="00066E38" w:rsidP="00066E38">
      <w:pPr>
        <w:shd w:val="clear" w:color="auto" w:fill="FFFFFF"/>
        <w:spacing w:before="204" w:after="204" w:line="240" w:lineRule="auto"/>
        <w:textAlignment w:val="baseline"/>
        <w:rPr>
          <w:rFonts w:ascii="Helvetica" w:eastAsia="Times New Roman" w:hAnsi="Helvetica" w:cs="Helvetica"/>
          <w:color w:val="666666"/>
          <w:sz w:val="23"/>
          <w:szCs w:val="23"/>
        </w:rPr>
      </w:pPr>
      <w:r w:rsidRPr="00066E38">
        <w:rPr>
          <w:rFonts w:ascii="Helvetica" w:eastAsia="Times New Roman" w:hAnsi="Helvetica" w:cs="Helvetica"/>
          <w:color w:val="666666"/>
          <w:sz w:val="23"/>
          <w:szCs w:val="23"/>
        </w:rPr>
        <w:t>RDBMS stands for Relational Database Management System. RDBMS store the data into the collection of tables, which is related by common fields between the columns of the table. It also provides relational operators to manipulate the data stored into the tables.</w:t>
      </w:r>
    </w:p>
    <w:p w:rsidR="00066E38" w:rsidRPr="00066E38" w:rsidRDefault="00066E38" w:rsidP="00066E38">
      <w:pPr>
        <w:shd w:val="clear" w:color="auto" w:fill="FFFFFF"/>
        <w:spacing w:after="0" w:line="240" w:lineRule="auto"/>
        <w:textAlignment w:val="baseline"/>
        <w:rPr>
          <w:rFonts w:ascii="Helvetica" w:eastAsia="Times New Roman" w:hAnsi="Helvetica" w:cs="Helvetica"/>
          <w:color w:val="666666"/>
          <w:sz w:val="23"/>
          <w:szCs w:val="23"/>
        </w:rPr>
      </w:pPr>
      <w:r w:rsidRPr="00066E38">
        <w:rPr>
          <w:rFonts w:ascii="inherit" w:eastAsia="Times New Roman" w:hAnsi="inherit" w:cs="Helvetica"/>
          <w:b/>
          <w:bCs/>
          <w:color w:val="000000"/>
          <w:sz w:val="23"/>
          <w:szCs w:val="23"/>
          <w:bdr w:val="none" w:sz="0" w:space="0" w:color="auto" w:frame="1"/>
        </w:rPr>
        <w:t>Example: SQL Server.</w:t>
      </w:r>
    </w:p>
    <w:p w:rsidR="00066E38" w:rsidRPr="00066E38" w:rsidRDefault="00066E38" w:rsidP="00066E38">
      <w:pPr>
        <w:shd w:val="clear" w:color="auto" w:fill="FFFFFF"/>
        <w:spacing w:after="0" w:line="240" w:lineRule="auto"/>
        <w:textAlignment w:val="baseline"/>
        <w:rPr>
          <w:rFonts w:ascii="Helvetica" w:eastAsia="Times New Roman" w:hAnsi="Helvetica" w:cs="Helvetica"/>
          <w:color w:val="666666"/>
          <w:sz w:val="23"/>
          <w:szCs w:val="23"/>
        </w:rPr>
      </w:pPr>
      <w:r w:rsidRPr="00066E38">
        <w:rPr>
          <w:rFonts w:ascii="inherit" w:eastAsia="Times New Roman" w:hAnsi="inherit" w:cs="Helvetica"/>
          <w:b/>
          <w:bCs/>
          <w:color w:val="000000"/>
          <w:sz w:val="23"/>
          <w:szCs w:val="23"/>
          <w:bdr w:val="none" w:sz="0" w:space="0" w:color="auto" w:frame="1"/>
        </w:rPr>
        <w:t> 3. What is SQL?</w:t>
      </w:r>
    </w:p>
    <w:p w:rsidR="00066E38" w:rsidRPr="00066E38" w:rsidRDefault="00066E38" w:rsidP="00066E38">
      <w:pPr>
        <w:shd w:val="clear" w:color="auto" w:fill="FFFFFF"/>
        <w:spacing w:before="204" w:after="204" w:line="240" w:lineRule="auto"/>
        <w:textAlignment w:val="baseline"/>
        <w:rPr>
          <w:rFonts w:ascii="Helvetica" w:eastAsia="Times New Roman" w:hAnsi="Helvetica" w:cs="Helvetica"/>
          <w:color w:val="666666"/>
          <w:sz w:val="23"/>
          <w:szCs w:val="23"/>
        </w:rPr>
      </w:pPr>
      <w:r w:rsidRPr="00066E38">
        <w:rPr>
          <w:rFonts w:ascii="Helvetica" w:eastAsia="Times New Roman" w:hAnsi="Helvetica" w:cs="Helvetica"/>
          <w:color w:val="666666"/>
          <w:sz w:val="23"/>
          <w:szCs w:val="23"/>
        </w:rPr>
        <w:t xml:space="preserve">SQL stands for Structured Query </w:t>
      </w:r>
      <w:proofErr w:type="gramStart"/>
      <w:r w:rsidRPr="00066E38">
        <w:rPr>
          <w:rFonts w:ascii="Helvetica" w:eastAsia="Times New Roman" w:hAnsi="Helvetica" w:cs="Helvetica"/>
          <w:color w:val="666666"/>
          <w:sz w:val="23"/>
          <w:szCs w:val="23"/>
        </w:rPr>
        <w:t>Language ,</w:t>
      </w:r>
      <w:proofErr w:type="gramEnd"/>
      <w:r w:rsidRPr="00066E38">
        <w:rPr>
          <w:rFonts w:ascii="Helvetica" w:eastAsia="Times New Roman" w:hAnsi="Helvetica" w:cs="Helvetica"/>
          <w:color w:val="666666"/>
          <w:sz w:val="23"/>
          <w:szCs w:val="23"/>
        </w:rPr>
        <w:t xml:space="preserve"> and it is used to communicate with the Database. This is a standard language used to perform tasks such as retrieval, </w:t>
      </w:r>
      <w:proofErr w:type="spellStart"/>
      <w:r w:rsidRPr="00066E38">
        <w:rPr>
          <w:rFonts w:ascii="Helvetica" w:eastAsia="Times New Roman" w:hAnsi="Helvetica" w:cs="Helvetica"/>
          <w:color w:val="666666"/>
          <w:sz w:val="23"/>
          <w:szCs w:val="23"/>
        </w:rPr>
        <w:t>updation</w:t>
      </w:r>
      <w:proofErr w:type="spellEnd"/>
      <w:r w:rsidRPr="00066E38">
        <w:rPr>
          <w:rFonts w:ascii="Helvetica" w:eastAsia="Times New Roman" w:hAnsi="Helvetica" w:cs="Helvetica"/>
          <w:color w:val="666666"/>
          <w:sz w:val="23"/>
          <w:szCs w:val="23"/>
        </w:rPr>
        <w:t>, insertion and deletion of data from a database.</w:t>
      </w:r>
    </w:p>
    <w:p w:rsidR="00066E38" w:rsidRPr="00066E38" w:rsidRDefault="00066E38" w:rsidP="00066E38">
      <w:pPr>
        <w:shd w:val="clear" w:color="auto" w:fill="FFFFFF"/>
        <w:spacing w:before="204" w:after="204" w:line="240" w:lineRule="auto"/>
        <w:textAlignment w:val="baseline"/>
        <w:rPr>
          <w:rFonts w:ascii="Helvetica" w:eastAsia="Times New Roman" w:hAnsi="Helvetica" w:cs="Helvetica"/>
          <w:color w:val="666666"/>
          <w:sz w:val="23"/>
          <w:szCs w:val="23"/>
        </w:rPr>
      </w:pPr>
      <w:r w:rsidRPr="00066E38">
        <w:rPr>
          <w:rFonts w:ascii="Helvetica" w:eastAsia="Times New Roman" w:hAnsi="Helvetica" w:cs="Helvetica"/>
          <w:color w:val="666666"/>
          <w:sz w:val="23"/>
          <w:szCs w:val="23"/>
        </w:rPr>
        <w:t xml:space="preserve">Standard SQL Commands are </w:t>
      </w:r>
      <w:proofErr w:type="gramStart"/>
      <w:r w:rsidRPr="00066E38">
        <w:rPr>
          <w:rFonts w:ascii="Helvetica" w:eastAsia="Times New Roman" w:hAnsi="Helvetica" w:cs="Helvetica"/>
          <w:color w:val="666666"/>
          <w:sz w:val="23"/>
          <w:szCs w:val="23"/>
        </w:rPr>
        <w:t>Select</w:t>
      </w:r>
      <w:proofErr w:type="gramEnd"/>
      <w:r w:rsidRPr="00066E38">
        <w:rPr>
          <w:rFonts w:ascii="Helvetica" w:eastAsia="Times New Roman" w:hAnsi="Helvetica" w:cs="Helvetica"/>
          <w:color w:val="666666"/>
          <w:sz w:val="23"/>
          <w:szCs w:val="23"/>
        </w:rPr>
        <w:t>.</w:t>
      </w:r>
    </w:p>
    <w:p w:rsidR="00066E38" w:rsidRPr="00066E38" w:rsidRDefault="00066E38" w:rsidP="00066E38">
      <w:pPr>
        <w:shd w:val="clear" w:color="auto" w:fill="FFFFFF"/>
        <w:spacing w:after="0" w:line="240" w:lineRule="auto"/>
        <w:textAlignment w:val="baseline"/>
        <w:rPr>
          <w:rFonts w:ascii="Helvetica" w:eastAsia="Times New Roman" w:hAnsi="Helvetica" w:cs="Helvetica"/>
          <w:color w:val="666666"/>
          <w:sz w:val="23"/>
          <w:szCs w:val="23"/>
        </w:rPr>
      </w:pPr>
      <w:r w:rsidRPr="00066E38">
        <w:rPr>
          <w:rFonts w:ascii="inherit" w:eastAsia="Times New Roman" w:hAnsi="inherit" w:cs="Helvetica"/>
          <w:b/>
          <w:bCs/>
          <w:color w:val="000000"/>
          <w:sz w:val="23"/>
          <w:szCs w:val="23"/>
          <w:bdr w:val="none" w:sz="0" w:space="0" w:color="auto" w:frame="1"/>
        </w:rPr>
        <w:t>4. What is a Database?</w:t>
      </w:r>
    </w:p>
    <w:p w:rsidR="00066E38" w:rsidRPr="00066E38" w:rsidRDefault="00066E38" w:rsidP="00066E38">
      <w:pPr>
        <w:shd w:val="clear" w:color="auto" w:fill="FFFFFF"/>
        <w:spacing w:before="204" w:after="204" w:line="240" w:lineRule="auto"/>
        <w:textAlignment w:val="baseline"/>
        <w:rPr>
          <w:rFonts w:ascii="Helvetica" w:eastAsia="Times New Roman" w:hAnsi="Helvetica" w:cs="Helvetica"/>
          <w:color w:val="666666"/>
          <w:sz w:val="23"/>
          <w:szCs w:val="23"/>
        </w:rPr>
      </w:pPr>
      <w:r w:rsidRPr="00066E38">
        <w:rPr>
          <w:rFonts w:ascii="Helvetica" w:eastAsia="Times New Roman" w:hAnsi="Helvetica" w:cs="Helvetica"/>
          <w:color w:val="666666"/>
          <w:sz w:val="23"/>
          <w:szCs w:val="23"/>
        </w:rPr>
        <w:t>Database is nothing but an organized form of data for easy access, storing, retrieval and managing of data. This is also known as structured form of data which can be accessed in many ways.</w:t>
      </w:r>
    </w:p>
    <w:p w:rsidR="00066E38" w:rsidRPr="00066E38" w:rsidRDefault="00066E38" w:rsidP="00066E38">
      <w:pPr>
        <w:shd w:val="clear" w:color="auto" w:fill="FFFFFF"/>
        <w:spacing w:before="204" w:after="204" w:line="240" w:lineRule="auto"/>
        <w:textAlignment w:val="baseline"/>
        <w:rPr>
          <w:rFonts w:ascii="Helvetica" w:eastAsia="Times New Roman" w:hAnsi="Helvetica" w:cs="Helvetica"/>
          <w:color w:val="666666"/>
          <w:sz w:val="23"/>
          <w:szCs w:val="23"/>
        </w:rPr>
      </w:pPr>
      <w:r w:rsidRPr="00066E38">
        <w:rPr>
          <w:rFonts w:ascii="Helvetica" w:eastAsia="Times New Roman" w:hAnsi="Helvetica" w:cs="Helvetica"/>
          <w:color w:val="666666"/>
          <w:sz w:val="23"/>
          <w:szCs w:val="23"/>
        </w:rPr>
        <w:t>Example: School Management Database, Bank Management Database.</w:t>
      </w:r>
    </w:p>
    <w:p w:rsidR="00066E38" w:rsidRPr="00066E38" w:rsidRDefault="00066E38" w:rsidP="00066E38">
      <w:pPr>
        <w:shd w:val="clear" w:color="auto" w:fill="FFFFFF"/>
        <w:spacing w:after="0" w:line="240" w:lineRule="auto"/>
        <w:textAlignment w:val="baseline"/>
        <w:rPr>
          <w:rFonts w:ascii="Helvetica" w:eastAsia="Times New Roman" w:hAnsi="Helvetica" w:cs="Helvetica"/>
          <w:color w:val="666666"/>
          <w:sz w:val="23"/>
          <w:szCs w:val="23"/>
        </w:rPr>
      </w:pPr>
      <w:r w:rsidRPr="00066E38">
        <w:rPr>
          <w:rFonts w:ascii="inherit" w:eastAsia="Times New Roman" w:hAnsi="inherit" w:cs="Helvetica"/>
          <w:b/>
          <w:bCs/>
          <w:color w:val="000000"/>
          <w:sz w:val="23"/>
          <w:szCs w:val="23"/>
          <w:bdr w:val="none" w:sz="0" w:space="0" w:color="auto" w:frame="1"/>
        </w:rPr>
        <w:t> 5. What are tables and Fields?</w:t>
      </w:r>
    </w:p>
    <w:p w:rsidR="00066E38" w:rsidRPr="00066E38" w:rsidRDefault="00066E38" w:rsidP="00066E38">
      <w:pPr>
        <w:shd w:val="clear" w:color="auto" w:fill="FFFFFF"/>
        <w:spacing w:before="204" w:after="204" w:line="240" w:lineRule="auto"/>
        <w:textAlignment w:val="baseline"/>
        <w:rPr>
          <w:rFonts w:ascii="Helvetica" w:eastAsia="Times New Roman" w:hAnsi="Helvetica" w:cs="Helvetica"/>
          <w:color w:val="666666"/>
          <w:sz w:val="23"/>
          <w:szCs w:val="23"/>
        </w:rPr>
      </w:pPr>
      <w:r w:rsidRPr="00066E38">
        <w:rPr>
          <w:rFonts w:ascii="Helvetica" w:eastAsia="Times New Roman" w:hAnsi="Helvetica" w:cs="Helvetica"/>
          <w:color w:val="666666"/>
          <w:sz w:val="23"/>
          <w:szCs w:val="23"/>
        </w:rPr>
        <w:t>A table is a set of data that are organized in a model with Columns and Rows. Columns can be categorized as vertical, and Rows are horizontal. A table has specified number of column called fields but can have any number of rows which is called record.</w:t>
      </w:r>
    </w:p>
    <w:p w:rsidR="00066E38" w:rsidRPr="00066E38" w:rsidRDefault="00066E38" w:rsidP="00066E38">
      <w:pPr>
        <w:shd w:val="clear" w:color="auto" w:fill="FFFFFF"/>
        <w:spacing w:before="204" w:after="204" w:line="240" w:lineRule="auto"/>
        <w:textAlignment w:val="baseline"/>
        <w:rPr>
          <w:rFonts w:ascii="Helvetica" w:eastAsia="Times New Roman" w:hAnsi="Helvetica" w:cs="Helvetica"/>
          <w:color w:val="666666"/>
          <w:sz w:val="23"/>
          <w:szCs w:val="23"/>
        </w:rPr>
      </w:pPr>
      <w:r w:rsidRPr="00066E38">
        <w:rPr>
          <w:rFonts w:ascii="Helvetica" w:eastAsia="Times New Roman" w:hAnsi="Helvetica" w:cs="Helvetica"/>
          <w:color w:val="666666"/>
          <w:sz w:val="23"/>
          <w:szCs w:val="23"/>
        </w:rPr>
        <w:t>Example</w:t>
      </w:r>
      <w:proofErr w:type="gramStart"/>
      <w:r w:rsidRPr="00066E38">
        <w:rPr>
          <w:rFonts w:ascii="Helvetica" w:eastAsia="Times New Roman" w:hAnsi="Helvetica" w:cs="Helvetica"/>
          <w:color w:val="666666"/>
          <w:sz w:val="23"/>
          <w:szCs w:val="23"/>
        </w:rPr>
        <w:t>:.</w:t>
      </w:r>
      <w:proofErr w:type="gramEnd"/>
    </w:p>
    <w:p w:rsidR="00066E38" w:rsidRPr="00066E38" w:rsidRDefault="00066E38" w:rsidP="00066E38">
      <w:pPr>
        <w:spacing w:after="0" w:line="240" w:lineRule="auto"/>
        <w:rPr>
          <w:ins w:id="0" w:author="Unknown"/>
          <w:rFonts w:ascii="Times New Roman" w:eastAsia="Times New Roman" w:hAnsi="Times New Roman" w:cs="Times New Roman"/>
          <w:sz w:val="24"/>
          <w:szCs w:val="24"/>
        </w:rPr>
      </w:pPr>
      <w:ins w:id="1" w:author="Unknown">
        <w:r w:rsidRPr="00066E38">
          <w:rPr>
            <w:rFonts w:ascii="Helvetica" w:eastAsia="Times New Roman" w:hAnsi="Helvetica" w:cs="Helvetica"/>
            <w:color w:val="666666"/>
            <w:sz w:val="23"/>
            <w:szCs w:val="23"/>
          </w:rPr>
          <w:br w:type="textWrapping" w:clear="all"/>
        </w:r>
      </w:ins>
    </w:p>
    <w:p w:rsidR="00066E38" w:rsidRPr="00066E38" w:rsidRDefault="00066E38" w:rsidP="00066E38">
      <w:pPr>
        <w:shd w:val="clear" w:color="auto" w:fill="FFFFFF"/>
        <w:spacing w:before="204" w:after="204" w:line="240" w:lineRule="auto"/>
        <w:textAlignment w:val="baseline"/>
        <w:rPr>
          <w:ins w:id="2" w:author="Unknown"/>
          <w:rFonts w:ascii="Helvetica" w:eastAsia="Times New Roman" w:hAnsi="Helvetica" w:cs="Helvetica"/>
          <w:color w:val="666666"/>
          <w:sz w:val="23"/>
          <w:szCs w:val="23"/>
        </w:rPr>
      </w:pPr>
      <w:ins w:id="3" w:author="Unknown">
        <w:r w:rsidRPr="00066E38">
          <w:rPr>
            <w:rFonts w:ascii="Helvetica" w:eastAsia="Times New Roman" w:hAnsi="Helvetica" w:cs="Helvetica"/>
            <w:color w:val="666666"/>
            <w:sz w:val="23"/>
            <w:szCs w:val="23"/>
          </w:rPr>
          <w:t>Table: Employee.</w:t>
        </w:r>
      </w:ins>
    </w:p>
    <w:p w:rsidR="00066E38" w:rsidRPr="00066E38" w:rsidRDefault="00066E38" w:rsidP="00066E38">
      <w:pPr>
        <w:shd w:val="clear" w:color="auto" w:fill="FFFFFF"/>
        <w:spacing w:before="204" w:after="204" w:line="240" w:lineRule="auto"/>
        <w:textAlignment w:val="baseline"/>
        <w:rPr>
          <w:ins w:id="4" w:author="Unknown"/>
          <w:rFonts w:ascii="Helvetica" w:eastAsia="Times New Roman" w:hAnsi="Helvetica" w:cs="Helvetica"/>
          <w:color w:val="666666"/>
          <w:sz w:val="23"/>
          <w:szCs w:val="23"/>
        </w:rPr>
      </w:pPr>
      <w:ins w:id="5" w:author="Unknown">
        <w:r w:rsidRPr="00066E38">
          <w:rPr>
            <w:rFonts w:ascii="Helvetica" w:eastAsia="Times New Roman" w:hAnsi="Helvetica" w:cs="Helvetica"/>
            <w:color w:val="666666"/>
            <w:sz w:val="23"/>
            <w:szCs w:val="23"/>
          </w:rPr>
          <w:t xml:space="preserve">Field: </w:t>
        </w:r>
        <w:proofErr w:type="spellStart"/>
        <w:proofErr w:type="gramStart"/>
        <w:r w:rsidRPr="00066E38">
          <w:rPr>
            <w:rFonts w:ascii="Helvetica" w:eastAsia="Times New Roman" w:hAnsi="Helvetica" w:cs="Helvetica"/>
            <w:color w:val="666666"/>
            <w:sz w:val="23"/>
            <w:szCs w:val="23"/>
          </w:rPr>
          <w:t>Emp</w:t>
        </w:r>
        <w:proofErr w:type="spellEnd"/>
        <w:proofErr w:type="gramEnd"/>
        <w:r w:rsidRPr="00066E38">
          <w:rPr>
            <w:rFonts w:ascii="Helvetica" w:eastAsia="Times New Roman" w:hAnsi="Helvetica" w:cs="Helvetica"/>
            <w:color w:val="666666"/>
            <w:sz w:val="23"/>
            <w:szCs w:val="23"/>
          </w:rPr>
          <w:t xml:space="preserve"> ID, </w:t>
        </w:r>
        <w:proofErr w:type="spellStart"/>
        <w:r w:rsidRPr="00066E38">
          <w:rPr>
            <w:rFonts w:ascii="Helvetica" w:eastAsia="Times New Roman" w:hAnsi="Helvetica" w:cs="Helvetica"/>
            <w:color w:val="666666"/>
            <w:sz w:val="23"/>
            <w:szCs w:val="23"/>
          </w:rPr>
          <w:t>Emp</w:t>
        </w:r>
        <w:proofErr w:type="spellEnd"/>
        <w:r w:rsidRPr="00066E38">
          <w:rPr>
            <w:rFonts w:ascii="Helvetica" w:eastAsia="Times New Roman" w:hAnsi="Helvetica" w:cs="Helvetica"/>
            <w:color w:val="666666"/>
            <w:sz w:val="23"/>
            <w:szCs w:val="23"/>
          </w:rPr>
          <w:t xml:space="preserve"> Name, Date of Birth.</w:t>
        </w:r>
      </w:ins>
    </w:p>
    <w:p w:rsidR="00066E38" w:rsidRPr="00066E38" w:rsidRDefault="00066E38" w:rsidP="00066E38">
      <w:pPr>
        <w:spacing w:after="0" w:line="240" w:lineRule="auto"/>
        <w:rPr>
          <w:ins w:id="6" w:author="Unknown"/>
          <w:rFonts w:ascii="Times New Roman" w:eastAsia="Times New Roman" w:hAnsi="Times New Roman" w:cs="Times New Roman"/>
          <w:sz w:val="24"/>
          <w:szCs w:val="24"/>
        </w:rPr>
      </w:pPr>
      <w:ins w:id="7" w:author="Unknown">
        <w:r w:rsidRPr="00066E38">
          <w:rPr>
            <w:rFonts w:ascii="Helvetica" w:eastAsia="Times New Roman" w:hAnsi="Helvetica" w:cs="Helvetica"/>
            <w:color w:val="666666"/>
            <w:sz w:val="23"/>
            <w:szCs w:val="23"/>
          </w:rPr>
          <w:lastRenderedPageBreak/>
          <w:br w:type="textWrapping" w:clear="all"/>
          <w:t>Data: 201456, David, 11/15/1960.</w:t>
        </w:r>
      </w:ins>
      <w:r>
        <w:rPr>
          <w:rFonts w:ascii="inherit" w:eastAsia="Times New Roman" w:hAnsi="inherit" w:cs="Helvetica"/>
          <w:noProof/>
          <w:color w:val="F05A1A"/>
          <w:sz w:val="23"/>
          <w:szCs w:val="23"/>
          <w:bdr w:val="none" w:sz="0" w:space="0" w:color="auto" w:frame="1"/>
        </w:rPr>
        <mc:AlternateContent>
          <mc:Choice Requires="wps">
            <w:drawing>
              <wp:inline distT="0" distB="0" distL="0" distR="0" wp14:anchorId="16D18C4A" wp14:editId="7FFFA0CF">
                <wp:extent cx="2853055" cy="2853055"/>
                <wp:effectExtent l="0" t="0" r="0" b="0"/>
                <wp:docPr id="1" name="Rectangle 1" descr="sql-51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3055" cy="285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sql-512" href="https://cdn.career.guru99.com/wp-content/uploads/2014/07/sql-512.png" style="width:224.65pt;height:22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" o:button="t" filled="f" stroked="f">
                <v:fill o:detectmouseclick="t"/>
                <o:lock v:ext="edit" aspectratio="t"/>
                <w10:anchorlock/>
              </v:rect>
            </w:pict>
          </mc:Fallback>
        </mc:AlternateContent>
      </w:r>
    </w:p>
    <w:p w:rsidR="00066E38" w:rsidRPr="00066E38" w:rsidRDefault="00066E38" w:rsidP="00066E38">
      <w:pPr>
        <w:shd w:val="clear" w:color="auto" w:fill="FFFFFF"/>
        <w:spacing w:after="0" w:line="240" w:lineRule="auto"/>
        <w:textAlignment w:val="baseline"/>
        <w:rPr>
          <w:ins w:id="8" w:author="Unknown"/>
          <w:rFonts w:ascii="Helvetica" w:eastAsia="Times New Roman" w:hAnsi="Helvetica" w:cs="Helvetica"/>
          <w:color w:val="666666"/>
          <w:sz w:val="23"/>
          <w:szCs w:val="23"/>
        </w:rPr>
      </w:pPr>
      <w:ins w:id="9" w:author="Unknown">
        <w:r w:rsidRPr="00066E38">
          <w:rPr>
            <w:rFonts w:ascii="inherit" w:eastAsia="Times New Roman" w:hAnsi="inherit" w:cs="Helvetica"/>
            <w:b/>
            <w:bCs/>
            <w:color w:val="000000"/>
            <w:sz w:val="23"/>
            <w:szCs w:val="23"/>
            <w:bdr w:val="none" w:sz="0" w:space="0" w:color="auto" w:frame="1"/>
          </w:rPr>
          <w:t>6. What is a primary key?</w:t>
        </w:r>
      </w:ins>
    </w:p>
    <w:p w:rsidR="00066E38" w:rsidRPr="00066E38" w:rsidRDefault="00066E38" w:rsidP="00066E38">
      <w:pPr>
        <w:shd w:val="clear" w:color="auto" w:fill="FFFFFF"/>
        <w:spacing w:before="204" w:after="204" w:line="240" w:lineRule="auto"/>
        <w:textAlignment w:val="baseline"/>
        <w:rPr>
          <w:ins w:id="10" w:author="Unknown"/>
          <w:rFonts w:ascii="Helvetica" w:eastAsia="Times New Roman" w:hAnsi="Helvetica" w:cs="Helvetica"/>
          <w:color w:val="666666"/>
          <w:sz w:val="23"/>
          <w:szCs w:val="23"/>
        </w:rPr>
      </w:pPr>
      <w:ins w:id="11" w:author="Unknown">
        <w:r w:rsidRPr="00066E38">
          <w:rPr>
            <w:rFonts w:ascii="Helvetica" w:eastAsia="Times New Roman" w:hAnsi="Helvetica" w:cs="Helvetica"/>
            <w:color w:val="666666"/>
            <w:sz w:val="23"/>
            <w:szCs w:val="23"/>
          </w:rPr>
          <w:t>A primary key is a combination of fields which uniquely specify a row. This is a special kind of unique key, and it has implicit NOT NULL constraint. It means</w:t>
        </w:r>
        <w:proofErr w:type="gramStart"/>
        <w:r w:rsidRPr="00066E38">
          <w:rPr>
            <w:rFonts w:ascii="Helvetica" w:eastAsia="Times New Roman" w:hAnsi="Helvetica" w:cs="Helvetica"/>
            <w:color w:val="666666"/>
            <w:sz w:val="23"/>
            <w:szCs w:val="23"/>
          </w:rPr>
          <w:t>,</w:t>
        </w:r>
        <w:proofErr w:type="gramEnd"/>
        <w:r w:rsidRPr="00066E38">
          <w:rPr>
            <w:rFonts w:ascii="Helvetica" w:eastAsia="Times New Roman" w:hAnsi="Helvetica" w:cs="Helvetica"/>
            <w:color w:val="666666"/>
            <w:sz w:val="23"/>
            <w:szCs w:val="23"/>
          </w:rPr>
          <w:t xml:space="preserve"> Primary key values cannot be NULL.</w:t>
        </w:r>
      </w:ins>
    </w:p>
    <w:p w:rsidR="00066E38" w:rsidRPr="00066E38" w:rsidRDefault="00066E38" w:rsidP="00066E38">
      <w:pPr>
        <w:shd w:val="clear" w:color="auto" w:fill="FFFFFF"/>
        <w:spacing w:after="0" w:line="240" w:lineRule="auto"/>
        <w:textAlignment w:val="baseline"/>
        <w:rPr>
          <w:ins w:id="12" w:author="Unknown"/>
          <w:rFonts w:ascii="Helvetica" w:eastAsia="Times New Roman" w:hAnsi="Helvetica" w:cs="Helvetica"/>
          <w:color w:val="666666"/>
          <w:sz w:val="23"/>
          <w:szCs w:val="23"/>
        </w:rPr>
      </w:pPr>
      <w:ins w:id="13" w:author="Unknown">
        <w:r w:rsidRPr="00066E38">
          <w:rPr>
            <w:rFonts w:ascii="inherit" w:eastAsia="Times New Roman" w:hAnsi="inherit" w:cs="Helvetica"/>
            <w:b/>
            <w:bCs/>
            <w:color w:val="000000"/>
            <w:sz w:val="23"/>
            <w:szCs w:val="23"/>
            <w:bdr w:val="none" w:sz="0" w:space="0" w:color="auto" w:frame="1"/>
          </w:rPr>
          <w:t>7. What is a unique key?</w:t>
        </w:r>
      </w:ins>
    </w:p>
    <w:p w:rsidR="00066E38" w:rsidRPr="00066E38" w:rsidRDefault="00066E38" w:rsidP="00066E38">
      <w:pPr>
        <w:shd w:val="clear" w:color="auto" w:fill="FFFFFF"/>
        <w:spacing w:before="204" w:after="204" w:line="240" w:lineRule="auto"/>
        <w:textAlignment w:val="baseline"/>
        <w:rPr>
          <w:ins w:id="14" w:author="Unknown"/>
          <w:rFonts w:ascii="Helvetica" w:eastAsia="Times New Roman" w:hAnsi="Helvetica" w:cs="Helvetica"/>
          <w:color w:val="666666"/>
          <w:sz w:val="23"/>
          <w:szCs w:val="23"/>
        </w:rPr>
      </w:pPr>
      <w:ins w:id="15" w:author="Unknown">
        <w:r w:rsidRPr="00066E38">
          <w:rPr>
            <w:rFonts w:ascii="Helvetica" w:eastAsia="Times New Roman" w:hAnsi="Helvetica" w:cs="Helvetica"/>
            <w:color w:val="666666"/>
            <w:sz w:val="23"/>
            <w:szCs w:val="23"/>
          </w:rPr>
          <w:t>A Unique key constraint uniquely identified each record in the database. This provides uniqueness for the column or set of columns.</w:t>
        </w:r>
      </w:ins>
    </w:p>
    <w:p w:rsidR="00066E38" w:rsidRPr="00066E38" w:rsidRDefault="00066E38" w:rsidP="00066E38">
      <w:pPr>
        <w:shd w:val="clear" w:color="auto" w:fill="FFFFFF"/>
        <w:spacing w:before="204" w:after="204" w:line="240" w:lineRule="auto"/>
        <w:textAlignment w:val="baseline"/>
        <w:rPr>
          <w:ins w:id="16" w:author="Unknown"/>
          <w:rFonts w:ascii="Helvetica" w:eastAsia="Times New Roman" w:hAnsi="Helvetica" w:cs="Helvetica"/>
          <w:color w:val="666666"/>
          <w:sz w:val="23"/>
          <w:szCs w:val="23"/>
        </w:rPr>
      </w:pPr>
      <w:ins w:id="17" w:author="Unknown">
        <w:r w:rsidRPr="00066E38">
          <w:rPr>
            <w:rFonts w:ascii="Helvetica" w:eastAsia="Times New Roman" w:hAnsi="Helvetica" w:cs="Helvetica"/>
            <w:color w:val="666666"/>
            <w:sz w:val="23"/>
            <w:szCs w:val="23"/>
          </w:rPr>
          <w:t xml:space="preserve">A Primary key constraint has automatic unique constraint defined on it. </w:t>
        </w:r>
        <w:proofErr w:type="gramStart"/>
        <w:r w:rsidRPr="00066E38">
          <w:rPr>
            <w:rFonts w:ascii="Helvetica" w:eastAsia="Times New Roman" w:hAnsi="Helvetica" w:cs="Helvetica"/>
            <w:color w:val="666666"/>
            <w:sz w:val="23"/>
            <w:szCs w:val="23"/>
          </w:rPr>
          <w:t>But not, in the case of Unique Key.</w:t>
        </w:r>
        <w:proofErr w:type="gramEnd"/>
      </w:ins>
    </w:p>
    <w:p w:rsidR="00066E38" w:rsidRPr="00066E38" w:rsidRDefault="00066E38" w:rsidP="00066E38">
      <w:pPr>
        <w:shd w:val="clear" w:color="auto" w:fill="FFFFFF"/>
        <w:spacing w:before="204" w:after="204" w:line="240" w:lineRule="auto"/>
        <w:textAlignment w:val="baseline"/>
        <w:rPr>
          <w:ins w:id="18" w:author="Unknown"/>
          <w:rFonts w:ascii="Helvetica" w:eastAsia="Times New Roman" w:hAnsi="Helvetica" w:cs="Helvetica"/>
          <w:color w:val="666666"/>
          <w:sz w:val="23"/>
          <w:szCs w:val="23"/>
        </w:rPr>
      </w:pPr>
      <w:ins w:id="19" w:author="Unknown">
        <w:r w:rsidRPr="00066E38">
          <w:rPr>
            <w:rFonts w:ascii="Helvetica" w:eastAsia="Times New Roman" w:hAnsi="Helvetica" w:cs="Helvetica"/>
            <w:color w:val="666666"/>
            <w:sz w:val="23"/>
            <w:szCs w:val="23"/>
          </w:rPr>
          <w:t>There can be many unique constraint defined per table, but only one Primary key constraint defined per table.</w:t>
        </w:r>
      </w:ins>
    </w:p>
    <w:p w:rsidR="00066E38" w:rsidRPr="00066E38" w:rsidRDefault="00066E38" w:rsidP="00066E38">
      <w:pPr>
        <w:shd w:val="clear" w:color="auto" w:fill="FFFFFF"/>
        <w:spacing w:after="0" w:line="240" w:lineRule="auto"/>
        <w:textAlignment w:val="baseline"/>
        <w:rPr>
          <w:ins w:id="20" w:author="Unknown"/>
          <w:rFonts w:ascii="Helvetica" w:eastAsia="Times New Roman" w:hAnsi="Helvetica" w:cs="Helvetica"/>
          <w:color w:val="666666"/>
          <w:sz w:val="23"/>
          <w:szCs w:val="23"/>
        </w:rPr>
      </w:pPr>
      <w:ins w:id="21" w:author="Unknown">
        <w:r w:rsidRPr="00066E38">
          <w:rPr>
            <w:rFonts w:ascii="inherit" w:eastAsia="Times New Roman" w:hAnsi="inherit" w:cs="Helvetica"/>
            <w:b/>
            <w:bCs/>
            <w:color w:val="000000"/>
            <w:sz w:val="23"/>
            <w:szCs w:val="23"/>
            <w:bdr w:val="none" w:sz="0" w:space="0" w:color="auto" w:frame="1"/>
          </w:rPr>
          <w:t> 8. What is a foreign key?</w:t>
        </w:r>
      </w:ins>
    </w:p>
    <w:p w:rsidR="00066E38" w:rsidRPr="00066E38" w:rsidRDefault="00066E38" w:rsidP="00066E38">
      <w:pPr>
        <w:shd w:val="clear" w:color="auto" w:fill="FFFFFF"/>
        <w:spacing w:before="204" w:after="204" w:line="240" w:lineRule="auto"/>
        <w:textAlignment w:val="baseline"/>
        <w:rPr>
          <w:ins w:id="22" w:author="Unknown"/>
          <w:rFonts w:ascii="Helvetica" w:eastAsia="Times New Roman" w:hAnsi="Helvetica" w:cs="Helvetica"/>
          <w:color w:val="666666"/>
          <w:sz w:val="23"/>
          <w:szCs w:val="23"/>
        </w:rPr>
      </w:pPr>
      <w:ins w:id="23" w:author="Unknown">
        <w:r w:rsidRPr="00066E38">
          <w:rPr>
            <w:rFonts w:ascii="Helvetica" w:eastAsia="Times New Roman" w:hAnsi="Helvetica" w:cs="Helvetica"/>
            <w:color w:val="666666"/>
            <w:sz w:val="23"/>
            <w:szCs w:val="23"/>
          </w:rPr>
          <w:t>A foreign key is one table which can be related to the primary key of another table. Relationship needs to be created between two tables by referencing foreign key with the primary key of another table.</w:t>
        </w:r>
      </w:ins>
    </w:p>
    <w:p w:rsidR="00066E38" w:rsidRPr="00066E38" w:rsidRDefault="00066E38" w:rsidP="00066E38">
      <w:pPr>
        <w:shd w:val="clear" w:color="auto" w:fill="FFFFFF"/>
        <w:spacing w:after="0" w:line="240" w:lineRule="auto"/>
        <w:textAlignment w:val="baseline"/>
        <w:rPr>
          <w:ins w:id="24" w:author="Unknown"/>
          <w:rFonts w:ascii="Helvetica" w:eastAsia="Times New Roman" w:hAnsi="Helvetica" w:cs="Helvetica"/>
          <w:color w:val="666666"/>
          <w:sz w:val="23"/>
          <w:szCs w:val="23"/>
        </w:rPr>
      </w:pPr>
      <w:ins w:id="25" w:author="Unknown">
        <w:r w:rsidRPr="00066E38">
          <w:rPr>
            <w:rFonts w:ascii="inherit" w:eastAsia="Times New Roman" w:hAnsi="inherit" w:cs="Helvetica"/>
            <w:b/>
            <w:bCs/>
            <w:color w:val="000000"/>
            <w:sz w:val="23"/>
            <w:szCs w:val="23"/>
            <w:bdr w:val="none" w:sz="0" w:space="0" w:color="auto" w:frame="1"/>
          </w:rPr>
          <w:t>9. What is a join?</w:t>
        </w:r>
      </w:ins>
    </w:p>
    <w:p w:rsidR="00066E38" w:rsidRPr="00066E38" w:rsidRDefault="00066E38" w:rsidP="00066E38">
      <w:pPr>
        <w:shd w:val="clear" w:color="auto" w:fill="FFFFFF"/>
        <w:spacing w:before="204" w:after="204" w:line="240" w:lineRule="auto"/>
        <w:textAlignment w:val="baseline"/>
        <w:rPr>
          <w:ins w:id="26" w:author="Unknown"/>
          <w:rFonts w:ascii="Helvetica" w:eastAsia="Times New Roman" w:hAnsi="Helvetica" w:cs="Helvetica"/>
          <w:color w:val="666666"/>
          <w:sz w:val="23"/>
          <w:szCs w:val="23"/>
        </w:rPr>
      </w:pPr>
      <w:ins w:id="27" w:author="Unknown">
        <w:r w:rsidRPr="00066E38">
          <w:rPr>
            <w:rFonts w:ascii="Helvetica" w:eastAsia="Times New Roman" w:hAnsi="Helvetica" w:cs="Helvetica"/>
            <w:color w:val="666666"/>
            <w:sz w:val="23"/>
            <w:szCs w:val="23"/>
          </w:rPr>
          <w:t>This is a keyword used to query data from more tables based on the relationship between the fields of the tables. Keys play a major role when JOINs are used.</w:t>
        </w:r>
      </w:ins>
    </w:p>
    <w:p w:rsidR="00066E38" w:rsidRPr="00066E38" w:rsidRDefault="00066E38" w:rsidP="00066E38">
      <w:pPr>
        <w:shd w:val="clear" w:color="auto" w:fill="FFFFFF"/>
        <w:spacing w:after="0" w:line="240" w:lineRule="auto"/>
        <w:textAlignment w:val="baseline"/>
        <w:rPr>
          <w:ins w:id="28" w:author="Unknown"/>
          <w:rFonts w:ascii="Helvetica" w:eastAsia="Times New Roman" w:hAnsi="Helvetica" w:cs="Helvetica"/>
          <w:color w:val="666666"/>
          <w:sz w:val="23"/>
          <w:szCs w:val="23"/>
        </w:rPr>
      </w:pPr>
      <w:ins w:id="29" w:author="Unknown">
        <w:r w:rsidRPr="00066E38">
          <w:rPr>
            <w:rFonts w:ascii="inherit" w:eastAsia="Times New Roman" w:hAnsi="inherit" w:cs="Helvetica"/>
            <w:b/>
            <w:bCs/>
            <w:color w:val="000000"/>
            <w:sz w:val="23"/>
            <w:szCs w:val="23"/>
            <w:bdr w:val="none" w:sz="0" w:space="0" w:color="auto" w:frame="1"/>
          </w:rPr>
          <w:t> 10. What are the types of join and explain each?</w:t>
        </w:r>
      </w:ins>
    </w:p>
    <w:p w:rsidR="00066E38" w:rsidRPr="00066E38" w:rsidRDefault="00066E38" w:rsidP="00066E38">
      <w:pPr>
        <w:shd w:val="clear" w:color="auto" w:fill="FFFFFF"/>
        <w:spacing w:before="204" w:after="204" w:line="240" w:lineRule="auto"/>
        <w:textAlignment w:val="baseline"/>
        <w:rPr>
          <w:ins w:id="30" w:author="Unknown"/>
          <w:rFonts w:ascii="Helvetica" w:eastAsia="Times New Roman" w:hAnsi="Helvetica" w:cs="Helvetica"/>
          <w:color w:val="666666"/>
          <w:sz w:val="23"/>
          <w:szCs w:val="23"/>
        </w:rPr>
      </w:pPr>
      <w:ins w:id="31" w:author="Unknown">
        <w:r w:rsidRPr="00066E38">
          <w:rPr>
            <w:rFonts w:ascii="Helvetica" w:eastAsia="Times New Roman" w:hAnsi="Helvetica" w:cs="Helvetica"/>
            <w:color w:val="666666"/>
            <w:sz w:val="23"/>
            <w:szCs w:val="23"/>
          </w:rPr>
          <w:t>There are various types of join which can be used to retrieve data and it depends on the relationship between tables.</w:t>
        </w:r>
      </w:ins>
    </w:p>
    <w:p w:rsidR="00066E38" w:rsidRPr="00066E38" w:rsidRDefault="00066E38" w:rsidP="00066E38">
      <w:pPr>
        <w:shd w:val="clear" w:color="auto" w:fill="FFFFFF"/>
        <w:spacing w:after="0" w:line="240" w:lineRule="auto"/>
        <w:textAlignment w:val="baseline"/>
        <w:rPr>
          <w:ins w:id="32" w:author="Unknown"/>
          <w:rFonts w:ascii="Helvetica" w:eastAsia="Times New Roman" w:hAnsi="Helvetica" w:cs="Helvetica"/>
          <w:color w:val="666666"/>
          <w:sz w:val="23"/>
          <w:szCs w:val="23"/>
        </w:rPr>
      </w:pPr>
      <w:proofErr w:type="gramStart"/>
      <w:ins w:id="33" w:author="Unknown">
        <w:r w:rsidRPr="00066E38">
          <w:rPr>
            <w:rFonts w:ascii="inherit" w:eastAsia="Times New Roman" w:hAnsi="inherit" w:cs="Helvetica"/>
            <w:b/>
            <w:bCs/>
            <w:color w:val="000000"/>
            <w:sz w:val="23"/>
            <w:szCs w:val="23"/>
            <w:bdr w:val="none" w:sz="0" w:space="0" w:color="auto" w:frame="1"/>
          </w:rPr>
          <w:lastRenderedPageBreak/>
          <w:t>Inner join.</w:t>
        </w:r>
        <w:proofErr w:type="gramEnd"/>
      </w:ins>
    </w:p>
    <w:p w:rsidR="00066E38" w:rsidRPr="00066E38" w:rsidRDefault="00066E38" w:rsidP="00066E38">
      <w:pPr>
        <w:shd w:val="clear" w:color="auto" w:fill="FFFFFF"/>
        <w:spacing w:before="204" w:after="204" w:line="240" w:lineRule="auto"/>
        <w:textAlignment w:val="baseline"/>
        <w:rPr>
          <w:ins w:id="34" w:author="Unknown"/>
          <w:rFonts w:ascii="Helvetica" w:eastAsia="Times New Roman" w:hAnsi="Helvetica" w:cs="Helvetica"/>
          <w:color w:val="666666"/>
          <w:sz w:val="23"/>
          <w:szCs w:val="23"/>
        </w:rPr>
      </w:pPr>
      <w:ins w:id="35" w:author="Unknown">
        <w:r w:rsidRPr="00066E38">
          <w:rPr>
            <w:rFonts w:ascii="Helvetica" w:eastAsia="Times New Roman" w:hAnsi="Helvetica" w:cs="Helvetica"/>
            <w:color w:val="666666"/>
            <w:sz w:val="23"/>
            <w:szCs w:val="23"/>
          </w:rPr>
          <w:t>Inner join return rows when there is at least one match of rows between the tables.</w:t>
        </w:r>
      </w:ins>
    </w:p>
    <w:p w:rsidR="00066E38" w:rsidRPr="00066E38" w:rsidRDefault="00066E38" w:rsidP="00066E38">
      <w:pPr>
        <w:shd w:val="clear" w:color="auto" w:fill="FFFFFF"/>
        <w:spacing w:after="0" w:line="240" w:lineRule="auto"/>
        <w:textAlignment w:val="baseline"/>
        <w:rPr>
          <w:ins w:id="36" w:author="Unknown"/>
          <w:rFonts w:ascii="Helvetica" w:eastAsia="Times New Roman" w:hAnsi="Helvetica" w:cs="Helvetica"/>
          <w:color w:val="666666"/>
          <w:sz w:val="23"/>
          <w:szCs w:val="23"/>
        </w:rPr>
      </w:pPr>
      <w:ins w:id="37" w:author="Unknown">
        <w:r w:rsidRPr="00066E38">
          <w:rPr>
            <w:rFonts w:ascii="inherit" w:eastAsia="Times New Roman" w:hAnsi="inherit" w:cs="Helvetica"/>
            <w:b/>
            <w:bCs/>
            <w:color w:val="000000"/>
            <w:sz w:val="23"/>
            <w:szCs w:val="23"/>
            <w:bdr w:val="none" w:sz="0" w:space="0" w:color="auto" w:frame="1"/>
          </w:rPr>
          <w:t>Right Join.</w:t>
        </w:r>
      </w:ins>
    </w:p>
    <w:p w:rsidR="00066E38" w:rsidRPr="00066E38" w:rsidRDefault="00066E38" w:rsidP="00066E38">
      <w:pPr>
        <w:shd w:val="clear" w:color="auto" w:fill="FFFFFF"/>
        <w:spacing w:before="204" w:after="204" w:line="240" w:lineRule="auto"/>
        <w:textAlignment w:val="baseline"/>
        <w:rPr>
          <w:ins w:id="38" w:author="Unknown"/>
          <w:rFonts w:ascii="Helvetica" w:eastAsia="Times New Roman" w:hAnsi="Helvetica" w:cs="Helvetica"/>
          <w:color w:val="666666"/>
          <w:sz w:val="23"/>
          <w:szCs w:val="23"/>
        </w:rPr>
      </w:pPr>
      <w:ins w:id="39" w:author="Unknown">
        <w:r w:rsidRPr="00066E38">
          <w:rPr>
            <w:rFonts w:ascii="Helvetica" w:eastAsia="Times New Roman" w:hAnsi="Helvetica" w:cs="Helvetica"/>
            <w:color w:val="666666"/>
            <w:sz w:val="23"/>
            <w:szCs w:val="23"/>
          </w:rPr>
          <w:t>Right join return rows which are common between the tables and all rows of Right hand side table. Simply, it returns all the rows from the right hand side table even though there are no matches in the left hand side table.</w:t>
        </w:r>
      </w:ins>
    </w:p>
    <w:p w:rsidR="00066E38" w:rsidRPr="00066E38" w:rsidRDefault="00066E38" w:rsidP="00066E38">
      <w:pPr>
        <w:shd w:val="clear" w:color="auto" w:fill="FFFFFF"/>
        <w:spacing w:after="0" w:line="240" w:lineRule="auto"/>
        <w:textAlignment w:val="baseline"/>
        <w:rPr>
          <w:ins w:id="40" w:author="Unknown"/>
          <w:rFonts w:ascii="Helvetica" w:eastAsia="Times New Roman" w:hAnsi="Helvetica" w:cs="Helvetica"/>
          <w:color w:val="666666"/>
          <w:sz w:val="23"/>
          <w:szCs w:val="23"/>
        </w:rPr>
      </w:pPr>
      <w:ins w:id="41" w:author="Unknown">
        <w:r w:rsidRPr="00066E38">
          <w:rPr>
            <w:rFonts w:ascii="inherit" w:eastAsia="Times New Roman" w:hAnsi="inherit" w:cs="Helvetica"/>
            <w:b/>
            <w:bCs/>
            <w:color w:val="000000"/>
            <w:sz w:val="23"/>
            <w:szCs w:val="23"/>
            <w:bdr w:val="none" w:sz="0" w:space="0" w:color="auto" w:frame="1"/>
          </w:rPr>
          <w:t>Left Join.</w:t>
        </w:r>
      </w:ins>
    </w:p>
    <w:p w:rsidR="00066E38" w:rsidRPr="00066E38" w:rsidRDefault="00066E38" w:rsidP="00066E38">
      <w:pPr>
        <w:shd w:val="clear" w:color="auto" w:fill="FFFFFF"/>
        <w:spacing w:before="204" w:after="204" w:line="240" w:lineRule="auto"/>
        <w:textAlignment w:val="baseline"/>
        <w:rPr>
          <w:ins w:id="42" w:author="Unknown"/>
          <w:rFonts w:ascii="Helvetica" w:eastAsia="Times New Roman" w:hAnsi="Helvetica" w:cs="Helvetica"/>
          <w:color w:val="666666"/>
          <w:sz w:val="23"/>
          <w:szCs w:val="23"/>
        </w:rPr>
      </w:pPr>
      <w:ins w:id="43" w:author="Unknown">
        <w:r w:rsidRPr="00066E38">
          <w:rPr>
            <w:rFonts w:ascii="Helvetica" w:eastAsia="Times New Roman" w:hAnsi="Helvetica" w:cs="Helvetica"/>
            <w:color w:val="666666"/>
            <w:sz w:val="23"/>
            <w:szCs w:val="23"/>
          </w:rPr>
          <w:t>Left join return rows which are common between the tables and all rows of Left hand side table. Simply, it returns all the rows from Left hand side table even though there are no matches in the Right hand side table.</w:t>
        </w:r>
      </w:ins>
    </w:p>
    <w:p w:rsidR="00066E38" w:rsidRPr="00066E38" w:rsidRDefault="00066E38" w:rsidP="00066E38">
      <w:pPr>
        <w:shd w:val="clear" w:color="auto" w:fill="FFFFFF"/>
        <w:spacing w:after="0" w:line="240" w:lineRule="auto"/>
        <w:textAlignment w:val="baseline"/>
        <w:rPr>
          <w:ins w:id="44" w:author="Unknown"/>
          <w:rFonts w:ascii="Helvetica" w:eastAsia="Times New Roman" w:hAnsi="Helvetica" w:cs="Helvetica"/>
          <w:color w:val="666666"/>
          <w:sz w:val="23"/>
          <w:szCs w:val="23"/>
        </w:rPr>
      </w:pPr>
      <w:ins w:id="45" w:author="Unknown">
        <w:r w:rsidRPr="00066E38">
          <w:rPr>
            <w:rFonts w:ascii="inherit" w:eastAsia="Times New Roman" w:hAnsi="inherit" w:cs="Helvetica"/>
            <w:b/>
            <w:bCs/>
            <w:color w:val="000000"/>
            <w:sz w:val="23"/>
            <w:szCs w:val="23"/>
            <w:bdr w:val="none" w:sz="0" w:space="0" w:color="auto" w:frame="1"/>
          </w:rPr>
          <w:t>Full Join.</w:t>
        </w:r>
      </w:ins>
    </w:p>
    <w:p w:rsidR="00066E38" w:rsidRPr="00066E38" w:rsidRDefault="00066E38" w:rsidP="00066E38">
      <w:pPr>
        <w:shd w:val="clear" w:color="auto" w:fill="FFFFFF"/>
        <w:spacing w:before="204" w:after="204" w:line="240" w:lineRule="auto"/>
        <w:textAlignment w:val="baseline"/>
        <w:rPr>
          <w:ins w:id="46" w:author="Unknown"/>
          <w:rFonts w:ascii="Helvetica" w:eastAsia="Times New Roman" w:hAnsi="Helvetica" w:cs="Helvetica"/>
          <w:color w:val="666666"/>
          <w:sz w:val="23"/>
          <w:szCs w:val="23"/>
        </w:rPr>
      </w:pPr>
      <w:ins w:id="47" w:author="Unknown">
        <w:r w:rsidRPr="00066E38">
          <w:rPr>
            <w:rFonts w:ascii="Helvetica" w:eastAsia="Times New Roman" w:hAnsi="Helvetica" w:cs="Helvetica"/>
            <w:color w:val="666666"/>
            <w:sz w:val="23"/>
            <w:szCs w:val="23"/>
          </w:rPr>
          <w:t>Full join return rows when there are matching rows in any one of the tables. This means, it returns all the rows from the left hand side table and all the rows from the right hand side table.</w:t>
        </w:r>
      </w:ins>
    </w:p>
    <w:p w:rsidR="00066E38" w:rsidRPr="00066E38" w:rsidRDefault="00066E38" w:rsidP="00066E38">
      <w:pPr>
        <w:shd w:val="clear" w:color="auto" w:fill="FFFFFF"/>
        <w:spacing w:after="0" w:line="240" w:lineRule="auto"/>
        <w:textAlignment w:val="baseline"/>
        <w:rPr>
          <w:ins w:id="48" w:author="Unknown"/>
          <w:rFonts w:ascii="Helvetica" w:eastAsia="Times New Roman" w:hAnsi="Helvetica" w:cs="Helvetica"/>
          <w:color w:val="666666"/>
          <w:sz w:val="23"/>
          <w:szCs w:val="23"/>
        </w:rPr>
      </w:pPr>
      <w:ins w:id="49" w:author="Unknown">
        <w:r w:rsidRPr="00066E38">
          <w:rPr>
            <w:rFonts w:ascii="inherit" w:eastAsia="Times New Roman" w:hAnsi="inherit" w:cs="Helvetica"/>
            <w:b/>
            <w:bCs/>
            <w:color w:val="000000"/>
            <w:sz w:val="23"/>
            <w:szCs w:val="23"/>
            <w:bdr w:val="none" w:sz="0" w:space="0" w:color="auto" w:frame="1"/>
          </w:rPr>
          <w:t>11. What is normalization?</w:t>
        </w:r>
      </w:ins>
    </w:p>
    <w:p w:rsidR="00066E38" w:rsidRPr="00066E38" w:rsidRDefault="00066E38" w:rsidP="00066E38">
      <w:pPr>
        <w:shd w:val="clear" w:color="auto" w:fill="FFFFFF"/>
        <w:spacing w:before="204" w:after="204" w:line="240" w:lineRule="auto"/>
        <w:textAlignment w:val="baseline"/>
        <w:rPr>
          <w:ins w:id="50" w:author="Unknown"/>
          <w:rFonts w:ascii="Helvetica" w:eastAsia="Times New Roman" w:hAnsi="Helvetica" w:cs="Helvetica"/>
          <w:color w:val="666666"/>
          <w:sz w:val="23"/>
          <w:szCs w:val="23"/>
        </w:rPr>
      </w:pPr>
      <w:ins w:id="51" w:author="Unknown">
        <w:r w:rsidRPr="00066E38">
          <w:rPr>
            <w:rFonts w:ascii="Helvetica" w:eastAsia="Times New Roman" w:hAnsi="Helvetica" w:cs="Helvetica"/>
            <w:color w:val="666666"/>
            <w:sz w:val="23"/>
            <w:szCs w:val="23"/>
          </w:rPr>
          <w:t>Normalization is the process of minimizing redundancy and dependency by organizing fields and table of a database. The main aim of Normalization is to add, delete or modify field that can be made in a single table.</w:t>
        </w:r>
      </w:ins>
    </w:p>
    <w:p w:rsidR="00066E38" w:rsidRPr="00066E38" w:rsidRDefault="00066E38" w:rsidP="00066E38">
      <w:pPr>
        <w:shd w:val="clear" w:color="auto" w:fill="FFFFFF"/>
        <w:spacing w:after="0" w:line="240" w:lineRule="auto"/>
        <w:textAlignment w:val="baseline"/>
        <w:rPr>
          <w:ins w:id="52" w:author="Unknown"/>
          <w:rFonts w:ascii="Helvetica" w:eastAsia="Times New Roman" w:hAnsi="Helvetica" w:cs="Helvetica"/>
          <w:color w:val="666666"/>
          <w:sz w:val="23"/>
          <w:szCs w:val="23"/>
        </w:rPr>
      </w:pPr>
      <w:ins w:id="53" w:author="Unknown">
        <w:r w:rsidRPr="00066E38">
          <w:rPr>
            <w:rFonts w:ascii="inherit" w:eastAsia="Times New Roman" w:hAnsi="inherit" w:cs="Helvetica"/>
            <w:b/>
            <w:bCs/>
            <w:color w:val="000000"/>
            <w:sz w:val="23"/>
            <w:szCs w:val="23"/>
            <w:bdr w:val="none" w:sz="0" w:space="0" w:color="auto" w:frame="1"/>
          </w:rPr>
          <w:t xml:space="preserve"> 12. What is </w:t>
        </w:r>
        <w:proofErr w:type="spellStart"/>
        <w:proofErr w:type="gramStart"/>
        <w:r w:rsidRPr="00066E38">
          <w:rPr>
            <w:rFonts w:ascii="inherit" w:eastAsia="Times New Roman" w:hAnsi="inherit" w:cs="Helvetica"/>
            <w:b/>
            <w:bCs/>
            <w:color w:val="000000"/>
            <w:sz w:val="23"/>
            <w:szCs w:val="23"/>
            <w:bdr w:val="none" w:sz="0" w:space="0" w:color="auto" w:frame="1"/>
          </w:rPr>
          <w:t>Denormalization</w:t>
        </w:r>
        <w:proofErr w:type="spellEnd"/>
        <w:r w:rsidRPr="00066E38">
          <w:rPr>
            <w:rFonts w:ascii="inherit" w:eastAsia="Times New Roman" w:hAnsi="inherit" w:cs="Helvetica"/>
            <w:b/>
            <w:bCs/>
            <w:color w:val="000000"/>
            <w:sz w:val="23"/>
            <w:szCs w:val="23"/>
            <w:bdr w:val="none" w:sz="0" w:space="0" w:color="auto" w:frame="1"/>
          </w:rPr>
          <w:t>.</w:t>
        </w:r>
        <w:proofErr w:type="gramEnd"/>
      </w:ins>
    </w:p>
    <w:p w:rsidR="00066E38" w:rsidRPr="00066E38" w:rsidRDefault="00066E38" w:rsidP="00066E38">
      <w:pPr>
        <w:shd w:val="clear" w:color="auto" w:fill="FFFFFF"/>
        <w:spacing w:before="204" w:after="204" w:line="240" w:lineRule="auto"/>
        <w:textAlignment w:val="baseline"/>
        <w:rPr>
          <w:ins w:id="54" w:author="Unknown"/>
          <w:rFonts w:ascii="Helvetica" w:eastAsia="Times New Roman" w:hAnsi="Helvetica" w:cs="Helvetica"/>
          <w:color w:val="666666"/>
          <w:sz w:val="23"/>
          <w:szCs w:val="23"/>
        </w:rPr>
      </w:pPr>
      <w:proofErr w:type="spellStart"/>
      <w:ins w:id="55" w:author="Unknown">
        <w:r w:rsidRPr="00066E38">
          <w:rPr>
            <w:rFonts w:ascii="Helvetica" w:eastAsia="Times New Roman" w:hAnsi="Helvetica" w:cs="Helvetica"/>
            <w:color w:val="666666"/>
            <w:sz w:val="23"/>
            <w:szCs w:val="23"/>
          </w:rPr>
          <w:t>DeNormalization</w:t>
        </w:r>
        <w:proofErr w:type="spellEnd"/>
        <w:r w:rsidRPr="00066E38">
          <w:rPr>
            <w:rFonts w:ascii="Helvetica" w:eastAsia="Times New Roman" w:hAnsi="Helvetica" w:cs="Helvetica"/>
            <w:color w:val="666666"/>
            <w:sz w:val="23"/>
            <w:szCs w:val="23"/>
          </w:rPr>
          <w:t xml:space="preserve"> is a technique used to access the data from higher to lower normal forms of database. It is also process of introducing redundancy into a table by incorporating data from the related tables.</w:t>
        </w:r>
      </w:ins>
    </w:p>
    <w:p w:rsidR="00066E38" w:rsidRPr="00066E38" w:rsidRDefault="00066E38" w:rsidP="00066E38">
      <w:pPr>
        <w:shd w:val="clear" w:color="auto" w:fill="FFFFFF"/>
        <w:spacing w:after="0" w:line="240" w:lineRule="auto"/>
        <w:textAlignment w:val="baseline"/>
        <w:rPr>
          <w:ins w:id="56" w:author="Unknown"/>
          <w:rFonts w:ascii="Helvetica" w:eastAsia="Times New Roman" w:hAnsi="Helvetica" w:cs="Helvetica"/>
          <w:color w:val="666666"/>
          <w:sz w:val="23"/>
          <w:szCs w:val="23"/>
        </w:rPr>
      </w:pPr>
      <w:ins w:id="57" w:author="Unknown">
        <w:r w:rsidRPr="00066E38">
          <w:rPr>
            <w:rFonts w:ascii="inherit" w:eastAsia="Times New Roman" w:hAnsi="inherit" w:cs="Helvetica"/>
            <w:b/>
            <w:bCs/>
            <w:color w:val="000000"/>
            <w:sz w:val="23"/>
            <w:szCs w:val="23"/>
            <w:bdr w:val="none" w:sz="0" w:space="0" w:color="auto" w:frame="1"/>
          </w:rPr>
          <w:t>13. What are all the different normalizations?</w:t>
        </w:r>
      </w:ins>
    </w:p>
    <w:p w:rsidR="00066E38" w:rsidRPr="00066E38" w:rsidRDefault="00066E38" w:rsidP="00066E38">
      <w:pPr>
        <w:shd w:val="clear" w:color="auto" w:fill="FFFFFF"/>
        <w:spacing w:before="204" w:after="204" w:line="240" w:lineRule="auto"/>
        <w:textAlignment w:val="baseline"/>
        <w:rPr>
          <w:ins w:id="58" w:author="Unknown"/>
          <w:rFonts w:ascii="Helvetica" w:eastAsia="Times New Roman" w:hAnsi="Helvetica" w:cs="Helvetica"/>
          <w:color w:val="666666"/>
          <w:sz w:val="23"/>
          <w:szCs w:val="23"/>
        </w:rPr>
      </w:pPr>
      <w:ins w:id="59" w:author="Unknown">
        <w:r w:rsidRPr="00066E38">
          <w:rPr>
            <w:rFonts w:ascii="Helvetica" w:eastAsia="Times New Roman" w:hAnsi="Helvetica" w:cs="Helvetica"/>
            <w:color w:val="666666"/>
            <w:sz w:val="23"/>
            <w:szCs w:val="23"/>
          </w:rPr>
          <w:t>The normal forms can be divided into 5 forms, and they are explained below -.</w:t>
        </w:r>
      </w:ins>
    </w:p>
    <w:p w:rsidR="00066E38" w:rsidRPr="00066E38" w:rsidRDefault="00066E38" w:rsidP="00066E38">
      <w:pPr>
        <w:shd w:val="clear" w:color="auto" w:fill="FFFFFF"/>
        <w:spacing w:after="0" w:line="240" w:lineRule="auto"/>
        <w:textAlignment w:val="baseline"/>
        <w:rPr>
          <w:ins w:id="60" w:author="Unknown"/>
          <w:rFonts w:ascii="Helvetica" w:eastAsia="Times New Roman" w:hAnsi="Helvetica" w:cs="Helvetica"/>
          <w:color w:val="666666"/>
          <w:sz w:val="23"/>
          <w:szCs w:val="23"/>
        </w:rPr>
      </w:pPr>
      <w:ins w:id="61" w:author="Unknown">
        <w:r w:rsidRPr="00066E38">
          <w:rPr>
            <w:rFonts w:ascii="inherit" w:eastAsia="Times New Roman" w:hAnsi="inherit" w:cs="Helvetica"/>
            <w:b/>
            <w:bCs/>
            <w:color w:val="000000"/>
            <w:sz w:val="23"/>
            <w:szCs w:val="23"/>
            <w:bdr w:val="none" w:sz="0" w:space="0" w:color="auto" w:frame="1"/>
          </w:rPr>
          <w:t>First Normal Form (1NF)</w:t>
        </w:r>
        <w:proofErr w:type="gramStart"/>
        <w:r w:rsidRPr="00066E38">
          <w:rPr>
            <w:rFonts w:ascii="inherit" w:eastAsia="Times New Roman" w:hAnsi="inherit" w:cs="Helvetica"/>
            <w:b/>
            <w:bCs/>
            <w:color w:val="000000"/>
            <w:sz w:val="23"/>
            <w:szCs w:val="23"/>
            <w:bdr w:val="none" w:sz="0" w:space="0" w:color="auto" w:frame="1"/>
          </w:rPr>
          <w:t>:.</w:t>
        </w:r>
        <w:proofErr w:type="gramEnd"/>
      </w:ins>
    </w:p>
    <w:p w:rsidR="00066E38" w:rsidRPr="00066E38" w:rsidRDefault="00066E38" w:rsidP="00066E38">
      <w:pPr>
        <w:shd w:val="clear" w:color="auto" w:fill="FFFFFF"/>
        <w:spacing w:before="204" w:after="204" w:line="240" w:lineRule="auto"/>
        <w:textAlignment w:val="baseline"/>
        <w:rPr>
          <w:ins w:id="62" w:author="Unknown"/>
          <w:rFonts w:ascii="Helvetica" w:eastAsia="Times New Roman" w:hAnsi="Helvetica" w:cs="Helvetica"/>
          <w:color w:val="666666"/>
          <w:sz w:val="23"/>
          <w:szCs w:val="23"/>
        </w:rPr>
      </w:pPr>
      <w:ins w:id="63" w:author="Unknown">
        <w:r w:rsidRPr="00066E38">
          <w:rPr>
            <w:rFonts w:ascii="Helvetica" w:eastAsia="Times New Roman" w:hAnsi="Helvetica" w:cs="Helvetica"/>
            <w:color w:val="666666"/>
            <w:sz w:val="23"/>
            <w:szCs w:val="23"/>
          </w:rPr>
          <w:t xml:space="preserve">This should remove all the duplicate columns from the table. </w:t>
        </w:r>
        <w:proofErr w:type="gramStart"/>
        <w:r w:rsidRPr="00066E38">
          <w:rPr>
            <w:rFonts w:ascii="Helvetica" w:eastAsia="Times New Roman" w:hAnsi="Helvetica" w:cs="Helvetica"/>
            <w:color w:val="666666"/>
            <w:sz w:val="23"/>
            <w:szCs w:val="23"/>
          </w:rPr>
          <w:t>Creation of tables for the related data and identification of unique columns.</w:t>
        </w:r>
        <w:proofErr w:type="gramEnd"/>
      </w:ins>
    </w:p>
    <w:p w:rsidR="00066E38" w:rsidRPr="00066E38" w:rsidRDefault="00066E38" w:rsidP="00066E38">
      <w:pPr>
        <w:shd w:val="clear" w:color="auto" w:fill="FFFFFF"/>
        <w:spacing w:after="0" w:line="240" w:lineRule="auto"/>
        <w:textAlignment w:val="baseline"/>
        <w:rPr>
          <w:ins w:id="64" w:author="Unknown"/>
          <w:rFonts w:ascii="Helvetica" w:eastAsia="Times New Roman" w:hAnsi="Helvetica" w:cs="Helvetica"/>
          <w:color w:val="666666"/>
          <w:sz w:val="23"/>
          <w:szCs w:val="23"/>
        </w:rPr>
      </w:pPr>
      <w:ins w:id="65" w:author="Unknown">
        <w:r w:rsidRPr="00066E38">
          <w:rPr>
            <w:rFonts w:ascii="inherit" w:eastAsia="Times New Roman" w:hAnsi="inherit" w:cs="Helvetica"/>
            <w:b/>
            <w:bCs/>
            <w:color w:val="000000"/>
            <w:sz w:val="23"/>
            <w:szCs w:val="23"/>
            <w:bdr w:val="none" w:sz="0" w:space="0" w:color="auto" w:frame="1"/>
          </w:rPr>
          <w:t>Second Normal Form (2NF)</w:t>
        </w:r>
        <w:proofErr w:type="gramStart"/>
        <w:r w:rsidRPr="00066E38">
          <w:rPr>
            <w:rFonts w:ascii="inherit" w:eastAsia="Times New Roman" w:hAnsi="inherit" w:cs="Helvetica"/>
            <w:b/>
            <w:bCs/>
            <w:color w:val="000000"/>
            <w:sz w:val="23"/>
            <w:szCs w:val="23"/>
            <w:bdr w:val="none" w:sz="0" w:space="0" w:color="auto" w:frame="1"/>
          </w:rPr>
          <w:t>:.</w:t>
        </w:r>
        <w:proofErr w:type="gramEnd"/>
      </w:ins>
    </w:p>
    <w:p w:rsidR="00066E38" w:rsidRPr="00066E38" w:rsidRDefault="00066E38" w:rsidP="00066E38">
      <w:pPr>
        <w:shd w:val="clear" w:color="auto" w:fill="FFFFFF"/>
        <w:spacing w:before="204" w:after="204" w:line="240" w:lineRule="auto"/>
        <w:textAlignment w:val="baseline"/>
        <w:rPr>
          <w:ins w:id="66" w:author="Unknown"/>
          <w:rFonts w:ascii="Helvetica" w:eastAsia="Times New Roman" w:hAnsi="Helvetica" w:cs="Helvetica"/>
          <w:color w:val="666666"/>
          <w:sz w:val="23"/>
          <w:szCs w:val="23"/>
        </w:rPr>
      </w:pPr>
      <w:proofErr w:type="gramStart"/>
      <w:ins w:id="67" w:author="Unknown">
        <w:r w:rsidRPr="00066E38">
          <w:rPr>
            <w:rFonts w:ascii="Helvetica" w:eastAsia="Times New Roman" w:hAnsi="Helvetica" w:cs="Helvetica"/>
            <w:color w:val="666666"/>
            <w:sz w:val="23"/>
            <w:szCs w:val="23"/>
          </w:rPr>
          <w:t>Meeting all requirements of the first normal form.</w:t>
        </w:r>
        <w:proofErr w:type="gramEnd"/>
        <w:r w:rsidRPr="00066E38">
          <w:rPr>
            <w:rFonts w:ascii="Helvetica" w:eastAsia="Times New Roman" w:hAnsi="Helvetica" w:cs="Helvetica"/>
            <w:color w:val="666666"/>
            <w:sz w:val="23"/>
            <w:szCs w:val="23"/>
          </w:rPr>
          <w:t xml:space="preserve"> </w:t>
        </w:r>
        <w:proofErr w:type="gramStart"/>
        <w:r w:rsidRPr="00066E38">
          <w:rPr>
            <w:rFonts w:ascii="Helvetica" w:eastAsia="Times New Roman" w:hAnsi="Helvetica" w:cs="Helvetica"/>
            <w:color w:val="666666"/>
            <w:sz w:val="23"/>
            <w:szCs w:val="23"/>
          </w:rPr>
          <w:t>Placing the subsets of data in separate tables and Creation of relationships between the tables using primary keys.</w:t>
        </w:r>
        <w:proofErr w:type="gramEnd"/>
      </w:ins>
    </w:p>
    <w:p w:rsidR="00066E38" w:rsidRPr="00066E38" w:rsidRDefault="00066E38" w:rsidP="00066E38">
      <w:pPr>
        <w:shd w:val="clear" w:color="auto" w:fill="FFFFFF"/>
        <w:spacing w:after="0" w:line="240" w:lineRule="auto"/>
        <w:textAlignment w:val="baseline"/>
        <w:rPr>
          <w:ins w:id="68" w:author="Unknown"/>
          <w:rFonts w:ascii="Helvetica" w:eastAsia="Times New Roman" w:hAnsi="Helvetica" w:cs="Helvetica"/>
          <w:color w:val="666666"/>
          <w:sz w:val="23"/>
          <w:szCs w:val="23"/>
        </w:rPr>
      </w:pPr>
      <w:ins w:id="69" w:author="Unknown">
        <w:r w:rsidRPr="00066E38">
          <w:rPr>
            <w:rFonts w:ascii="inherit" w:eastAsia="Times New Roman" w:hAnsi="inherit" w:cs="Helvetica"/>
            <w:b/>
            <w:bCs/>
            <w:color w:val="000000"/>
            <w:sz w:val="23"/>
            <w:szCs w:val="23"/>
            <w:bdr w:val="none" w:sz="0" w:space="0" w:color="auto" w:frame="1"/>
          </w:rPr>
          <w:t>Third Normal Form (3NF)</w:t>
        </w:r>
        <w:proofErr w:type="gramStart"/>
        <w:r w:rsidRPr="00066E38">
          <w:rPr>
            <w:rFonts w:ascii="inherit" w:eastAsia="Times New Roman" w:hAnsi="inherit" w:cs="Helvetica"/>
            <w:b/>
            <w:bCs/>
            <w:color w:val="000000"/>
            <w:sz w:val="23"/>
            <w:szCs w:val="23"/>
            <w:bdr w:val="none" w:sz="0" w:space="0" w:color="auto" w:frame="1"/>
          </w:rPr>
          <w:t>:.</w:t>
        </w:r>
        <w:proofErr w:type="gramEnd"/>
      </w:ins>
    </w:p>
    <w:p w:rsidR="00066E38" w:rsidRPr="00066E38" w:rsidRDefault="00066E38" w:rsidP="00066E38">
      <w:pPr>
        <w:shd w:val="clear" w:color="auto" w:fill="FFFFFF"/>
        <w:spacing w:before="204" w:after="204" w:line="240" w:lineRule="auto"/>
        <w:textAlignment w:val="baseline"/>
        <w:rPr>
          <w:ins w:id="70" w:author="Unknown"/>
          <w:rFonts w:ascii="Helvetica" w:eastAsia="Times New Roman" w:hAnsi="Helvetica" w:cs="Helvetica"/>
          <w:color w:val="666666"/>
          <w:sz w:val="23"/>
          <w:szCs w:val="23"/>
        </w:rPr>
      </w:pPr>
      <w:ins w:id="71" w:author="Unknown">
        <w:r w:rsidRPr="00066E38">
          <w:rPr>
            <w:rFonts w:ascii="Helvetica" w:eastAsia="Times New Roman" w:hAnsi="Helvetica" w:cs="Helvetica"/>
            <w:color w:val="666666"/>
            <w:sz w:val="23"/>
            <w:szCs w:val="23"/>
          </w:rPr>
          <w:t xml:space="preserve">This should meet all requirements of 2NF. </w:t>
        </w:r>
        <w:proofErr w:type="gramStart"/>
        <w:r w:rsidRPr="00066E38">
          <w:rPr>
            <w:rFonts w:ascii="Helvetica" w:eastAsia="Times New Roman" w:hAnsi="Helvetica" w:cs="Helvetica"/>
            <w:color w:val="666666"/>
            <w:sz w:val="23"/>
            <w:szCs w:val="23"/>
          </w:rPr>
          <w:t>Removing the columns which are not dependent on primary key constraints.</w:t>
        </w:r>
        <w:proofErr w:type="gramEnd"/>
      </w:ins>
    </w:p>
    <w:p w:rsidR="00066E38" w:rsidRPr="00066E38" w:rsidRDefault="00066E38" w:rsidP="00066E38">
      <w:pPr>
        <w:shd w:val="clear" w:color="auto" w:fill="FFFFFF"/>
        <w:spacing w:after="0" w:line="240" w:lineRule="auto"/>
        <w:textAlignment w:val="baseline"/>
        <w:rPr>
          <w:ins w:id="72" w:author="Unknown"/>
          <w:rFonts w:ascii="Helvetica" w:eastAsia="Times New Roman" w:hAnsi="Helvetica" w:cs="Helvetica"/>
          <w:color w:val="666666"/>
          <w:sz w:val="23"/>
          <w:szCs w:val="23"/>
        </w:rPr>
      </w:pPr>
      <w:ins w:id="73" w:author="Unknown">
        <w:r w:rsidRPr="00066E38">
          <w:rPr>
            <w:rFonts w:ascii="inherit" w:eastAsia="Times New Roman" w:hAnsi="inherit" w:cs="Helvetica"/>
            <w:b/>
            <w:bCs/>
            <w:color w:val="000000"/>
            <w:sz w:val="23"/>
            <w:szCs w:val="23"/>
            <w:bdr w:val="none" w:sz="0" w:space="0" w:color="auto" w:frame="1"/>
          </w:rPr>
          <w:lastRenderedPageBreak/>
          <w:t>Fourth Normal Form (3NF)</w:t>
        </w:r>
        <w:proofErr w:type="gramStart"/>
        <w:r w:rsidRPr="00066E38">
          <w:rPr>
            <w:rFonts w:ascii="inherit" w:eastAsia="Times New Roman" w:hAnsi="inherit" w:cs="Helvetica"/>
            <w:b/>
            <w:bCs/>
            <w:color w:val="000000"/>
            <w:sz w:val="23"/>
            <w:szCs w:val="23"/>
            <w:bdr w:val="none" w:sz="0" w:space="0" w:color="auto" w:frame="1"/>
          </w:rPr>
          <w:t>:.</w:t>
        </w:r>
        <w:proofErr w:type="gramEnd"/>
      </w:ins>
    </w:p>
    <w:p w:rsidR="00066E38" w:rsidRPr="00066E38" w:rsidRDefault="00066E38" w:rsidP="00066E38">
      <w:pPr>
        <w:shd w:val="clear" w:color="auto" w:fill="FFFFFF"/>
        <w:spacing w:before="204" w:after="204" w:line="240" w:lineRule="auto"/>
        <w:textAlignment w:val="baseline"/>
        <w:rPr>
          <w:ins w:id="74" w:author="Unknown"/>
          <w:rFonts w:ascii="Helvetica" w:eastAsia="Times New Roman" w:hAnsi="Helvetica" w:cs="Helvetica"/>
          <w:color w:val="666666"/>
          <w:sz w:val="23"/>
          <w:szCs w:val="23"/>
        </w:rPr>
      </w:pPr>
      <w:ins w:id="75" w:author="Unknown">
        <w:r w:rsidRPr="00066E38">
          <w:rPr>
            <w:rFonts w:ascii="Helvetica" w:eastAsia="Times New Roman" w:hAnsi="Helvetica" w:cs="Helvetica"/>
            <w:color w:val="666666"/>
            <w:sz w:val="23"/>
            <w:szCs w:val="23"/>
          </w:rPr>
          <w:t>Meeting all the requirements of third normal form and it should not have multi- valued dependencies.</w:t>
        </w:r>
      </w:ins>
    </w:p>
    <w:p w:rsidR="00066E38" w:rsidRPr="00066E38" w:rsidRDefault="00066E38" w:rsidP="00066E38">
      <w:pPr>
        <w:shd w:val="clear" w:color="auto" w:fill="FFFFFF"/>
        <w:spacing w:after="0" w:line="240" w:lineRule="auto"/>
        <w:textAlignment w:val="baseline"/>
        <w:rPr>
          <w:ins w:id="76" w:author="Unknown"/>
          <w:rFonts w:ascii="Helvetica" w:eastAsia="Times New Roman" w:hAnsi="Helvetica" w:cs="Helvetica"/>
          <w:color w:val="666666"/>
          <w:sz w:val="23"/>
          <w:szCs w:val="23"/>
        </w:rPr>
      </w:pPr>
      <w:ins w:id="77" w:author="Unknown">
        <w:r w:rsidRPr="00066E38">
          <w:rPr>
            <w:rFonts w:ascii="inherit" w:eastAsia="Times New Roman" w:hAnsi="inherit" w:cs="Helvetica"/>
            <w:b/>
            <w:bCs/>
            <w:color w:val="000000"/>
            <w:sz w:val="23"/>
            <w:szCs w:val="23"/>
            <w:bdr w:val="none" w:sz="0" w:space="0" w:color="auto" w:frame="1"/>
          </w:rPr>
          <w:t>14. What is a View?</w:t>
        </w:r>
      </w:ins>
    </w:p>
    <w:p w:rsidR="00066E38" w:rsidRPr="00066E38" w:rsidRDefault="00066E38" w:rsidP="00066E38">
      <w:pPr>
        <w:shd w:val="clear" w:color="auto" w:fill="FFFFFF"/>
        <w:spacing w:before="204" w:after="204" w:line="240" w:lineRule="auto"/>
        <w:textAlignment w:val="baseline"/>
        <w:rPr>
          <w:ins w:id="78" w:author="Unknown"/>
          <w:rFonts w:ascii="Helvetica" w:eastAsia="Times New Roman" w:hAnsi="Helvetica" w:cs="Helvetica"/>
          <w:color w:val="666666"/>
          <w:sz w:val="23"/>
          <w:szCs w:val="23"/>
        </w:rPr>
      </w:pPr>
      <w:ins w:id="79" w:author="Unknown">
        <w:r w:rsidRPr="00066E38">
          <w:rPr>
            <w:rFonts w:ascii="Helvetica" w:eastAsia="Times New Roman" w:hAnsi="Helvetica" w:cs="Helvetica"/>
            <w:color w:val="666666"/>
            <w:sz w:val="23"/>
            <w:szCs w:val="23"/>
          </w:rPr>
          <w:t>A view is a virtual table which consists of a subset of data contained in a table. Views are not virtually present, and it takes less space to store. View can have data of one or more tables combined, and it is depending on the relationship.</w:t>
        </w:r>
      </w:ins>
    </w:p>
    <w:p w:rsidR="00066E38" w:rsidRPr="00066E38" w:rsidRDefault="00066E38" w:rsidP="00066E38">
      <w:pPr>
        <w:shd w:val="clear" w:color="auto" w:fill="FFFFFF"/>
        <w:spacing w:after="0" w:line="240" w:lineRule="auto"/>
        <w:textAlignment w:val="baseline"/>
        <w:rPr>
          <w:ins w:id="80" w:author="Unknown"/>
          <w:rFonts w:ascii="Helvetica" w:eastAsia="Times New Roman" w:hAnsi="Helvetica" w:cs="Helvetica"/>
          <w:color w:val="666666"/>
          <w:sz w:val="23"/>
          <w:szCs w:val="23"/>
        </w:rPr>
      </w:pPr>
      <w:ins w:id="81" w:author="Unknown">
        <w:r w:rsidRPr="00066E38">
          <w:rPr>
            <w:rFonts w:ascii="inherit" w:eastAsia="Times New Roman" w:hAnsi="inherit" w:cs="Helvetica"/>
            <w:b/>
            <w:bCs/>
            <w:color w:val="000000"/>
            <w:sz w:val="23"/>
            <w:szCs w:val="23"/>
            <w:bdr w:val="none" w:sz="0" w:space="0" w:color="auto" w:frame="1"/>
          </w:rPr>
          <w:t>15. What is an Index?</w:t>
        </w:r>
      </w:ins>
    </w:p>
    <w:p w:rsidR="00066E38" w:rsidRPr="00066E38" w:rsidRDefault="00066E38" w:rsidP="00066E38">
      <w:pPr>
        <w:shd w:val="clear" w:color="auto" w:fill="FFFFFF"/>
        <w:spacing w:before="204" w:after="204" w:line="240" w:lineRule="auto"/>
        <w:textAlignment w:val="baseline"/>
        <w:rPr>
          <w:ins w:id="82" w:author="Unknown"/>
          <w:rFonts w:ascii="Helvetica" w:eastAsia="Times New Roman" w:hAnsi="Helvetica" w:cs="Helvetica"/>
          <w:color w:val="666666"/>
          <w:sz w:val="23"/>
          <w:szCs w:val="23"/>
        </w:rPr>
      </w:pPr>
      <w:ins w:id="83" w:author="Unknown">
        <w:r w:rsidRPr="00066E38">
          <w:rPr>
            <w:rFonts w:ascii="Helvetica" w:eastAsia="Times New Roman" w:hAnsi="Helvetica" w:cs="Helvetica"/>
            <w:color w:val="666666"/>
            <w:sz w:val="23"/>
            <w:szCs w:val="23"/>
          </w:rPr>
          <w:t>An index is performance tuning method of allowing faster retrieval of records from the table. An index creates an entry for each value and it will be faster to retrieve data.</w:t>
        </w:r>
      </w:ins>
    </w:p>
    <w:p w:rsidR="00066E38" w:rsidRPr="00066E38" w:rsidRDefault="00066E38" w:rsidP="00066E38">
      <w:pPr>
        <w:shd w:val="clear" w:color="auto" w:fill="FFFFFF"/>
        <w:spacing w:after="0" w:line="240" w:lineRule="auto"/>
        <w:textAlignment w:val="baseline"/>
        <w:rPr>
          <w:ins w:id="84" w:author="Unknown"/>
          <w:rFonts w:ascii="Helvetica" w:eastAsia="Times New Roman" w:hAnsi="Helvetica" w:cs="Helvetica"/>
          <w:color w:val="666666"/>
          <w:sz w:val="23"/>
          <w:szCs w:val="23"/>
        </w:rPr>
      </w:pPr>
      <w:ins w:id="85" w:author="Unknown">
        <w:r w:rsidRPr="00066E38">
          <w:rPr>
            <w:rFonts w:ascii="inherit" w:eastAsia="Times New Roman" w:hAnsi="inherit" w:cs="Helvetica"/>
            <w:b/>
            <w:bCs/>
            <w:color w:val="000000"/>
            <w:sz w:val="23"/>
            <w:szCs w:val="23"/>
            <w:bdr w:val="none" w:sz="0" w:space="0" w:color="auto" w:frame="1"/>
          </w:rPr>
          <w:t> 16. What are all the different types of indexes?</w:t>
        </w:r>
      </w:ins>
    </w:p>
    <w:p w:rsidR="00066E38" w:rsidRPr="00066E38" w:rsidRDefault="00066E38" w:rsidP="00066E38">
      <w:pPr>
        <w:shd w:val="clear" w:color="auto" w:fill="FFFFFF"/>
        <w:spacing w:before="204" w:after="204" w:line="240" w:lineRule="auto"/>
        <w:textAlignment w:val="baseline"/>
        <w:rPr>
          <w:ins w:id="86" w:author="Unknown"/>
          <w:rFonts w:ascii="Helvetica" w:eastAsia="Times New Roman" w:hAnsi="Helvetica" w:cs="Helvetica"/>
          <w:color w:val="666666"/>
          <w:sz w:val="23"/>
          <w:szCs w:val="23"/>
        </w:rPr>
      </w:pPr>
      <w:ins w:id="87" w:author="Unknown">
        <w:r w:rsidRPr="00066E38">
          <w:rPr>
            <w:rFonts w:ascii="Helvetica" w:eastAsia="Times New Roman" w:hAnsi="Helvetica" w:cs="Helvetica"/>
            <w:color w:val="666666"/>
            <w:sz w:val="23"/>
            <w:szCs w:val="23"/>
          </w:rPr>
          <w:t>There are three types of indexes -.</w:t>
        </w:r>
      </w:ins>
    </w:p>
    <w:p w:rsidR="00066E38" w:rsidRPr="00066E38" w:rsidRDefault="00066E38" w:rsidP="00066E38">
      <w:pPr>
        <w:shd w:val="clear" w:color="auto" w:fill="FFFFFF"/>
        <w:spacing w:after="0" w:line="240" w:lineRule="auto"/>
        <w:textAlignment w:val="baseline"/>
        <w:rPr>
          <w:ins w:id="88" w:author="Unknown"/>
          <w:rFonts w:ascii="Helvetica" w:eastAsia="Times New Roman" w:hAnsi="Helvetica" w:cs="Helvetica"/>
          <w:color w:val="666666"/>
          <w:sz w:val="23"/>
          <w:szCs w:val="23"/>
        </w:rPr>
      </w:pPr>
      <w:proofErr w:type="gramStart"/>
      <w:ins w:id="89" w:author="Unknown">
        <w:r w:rsidRPr="00066E38">
          <w:rPr>
            <w:rFonts w:ascii="inherit" w:eastAsia="Times New Roman" w:hAnsi="inherit" w:cs="Helvetica"/>
            <w:b/>
            <w:bCs/>
            <w:color w:val="000000"/>
            <w:sz w:val="23"/>
            <w:szCs w:val="23"/>
            <w:bdr w:val="none" w:sz="0" w:space="0" w:color="auto" w:frame="1"/>
          </w:rPr>
          <w:t>Unique Index.</w:t>
        </w:r>
        <w:proofErr w:type="gramEnd"/>
      </w:ins>
    </w:p>
    <w:p w:rsidR="00066E38" w:rsidRPr="00066E38" w:rsidRDefault="00066E38" w:rsidP="00066E38">
      <w:pPr>
        <w:shd w:val="clear" w:color="auto" w:fill="FFFFFF"/>
        <w:spacing w:before="204" w:after="204" w:line="240" w:lineRule="auto"/>
        <w:textAlignment w:val="baseline"/>
        <w:rPr>
          <w:ins w:id="90" w:author="Unknown"/>
          <w:rFonts w:ascii="Helvetica" w:eastAsia="Times New Roman" w:hAnsi="Helvetica" w:cs="Helvetica"/>
          <w:color w:val="666666"/>
          <w:sz w:val="23"/>
          <w:szCs w:val="23"/>
        </w:rPr>
      </w:pPr>
      <w:ins w:id="91" w:author="Unknown">
        <w:r w:rsidRPr="00066E38">
          <w:rPr>
            <w:rFonts w:ascii="Helvetica" w:eastAsia="Times New Roman" w:hAnsi="Helvetica" w:cs="Helvetica"/>
            <w:color w:val="666666"/>
            <w:sz w:val="23"/>
            <w:szCs w:val="23"/>
          </w:rPr>
          <w:t>This indexing does not allow the field to have duplicate values if the column is unique indexed. Unique index can be applied automatically when primary key is defined.</w:t>
        </w:r>
      </w:ins>
    </w:p>
    <w:p w:rsidR="00066E38" w:rsidRPr="00066E38" w:rsidRDefault="00066E38" w:rsidP="00066E38">
      <w:pPr>
        <w:shd w:val="clear" w:color="auto" w:fill="FFFFFF"/>
        <w:spacing w:after="0" w:line="240" w:lineRule="auto"/>
        <w:textAlignment w:val="baseline"/>
        <w:rPr>
          <w:ins w:id="92" w:author="Unknown"/>
          <w:rFonts w:ascii="Helvetica" w:eastAsia="Times New Roman" w:hAnsi="Helvetica" w:cs="Helvetica"/>
          <w:color w:val="666666"/>
          <w:sz w:val="23"/>
          <w:szCs w:val="23"/>
        </w:rPr>
      </w:pPr>
      <w:proofErr w:type="gramStart"/>
      <w:ins w:id="93" w:author="Unknown">
        <w:r w:rsidRPr="00066E38">
          <w:rPr>
            <w:rFonts w:ascii="inherit" w:eastAsia="Times New Roman" w:hAnsi="inherit" w:cs="Helvetica"/>
            <w:b/>
            <w:bCs/>
            <w:color w:val="000000"/>
            <w:sz w:val="23"/>
            <w:szCs w:val="23"/>
            <w:bdr w:val="none" w:sz="0" w:space="0" w:color="auto" w:frame="1"/>
          </w:rPr>
          <w:t>Clustered Index.</w:t>
        </w:r>
        <w:proofErr w:type="gramEnd"/>
      </w:ins>
    </w:p>
    <w:p w:rsidR="00066E38" w:rsidRPr="00066E38" w:rsidRDefault="00066E38" w:rsidP="00066E38">
      <w:pPr>
        <w:shd w:val="clear" w:color="auto" w:fill="FFFFFF"/>
        <w:spacing w:before="204" w:after="204" w:line="240" w:lineRule="auto"/>
        <w:textAlignment w:val="baseline"/>
        <w:rPr>
          <w:ins w:id="94" w:author="Unknown"/>
          <w:rFonts w:ascii="Helvetica" w:eastAsia="Times New Roman" w:hAnsi="Helvetica" w:cs="Helvetica"/>
          <w:color w:val="666666"/>
          <w:sz w:val="23"/>
          <w:szCs w:val="23"/>
        </w:rPr>
      </w:pPr>
      <w:ins w:id="95" w:author="Unknown">
        <w:r w:rsidRPr="00066E38">
          <w:rPr>
            <w:rFonts w:ascii="Helvetica" w:eastAsia="Times New Roman" w:hAnsi="Helvetica" w:cs="Helvetica"/>
            <w:color w:val="666666"/>
            <w:sz w:val="23"/>
            <w:szCs w:val="23"/>
          </w:rPr>
          <w:t>This type of index reorders the physical order of the table and search based on the key values. Each table can have only one clustered index.</w:t>
        </w:r>
      </w:ins>
    </w:p>
    <w:p w:rsidR="00066E38" w:rsidRPr="00066E38" w:rsidRDefault="00066E38" w:rsidP="00066E38">
      <w:pPr>
        <w:shd w:val="clear" w:color="auto" w:fill="FFFFFF"/>
        <w:spacing w:after="0" w:line="240" w:lineRule="auto"/>
        <w:textAlignment w:val="baseline"/>
        <w:rPr>
          <w:ins w:id="96" w:author="Unknown"/>
          <w:rFonts w:ascii="Helvetica" w:eastAsia="Times New Roman" w:hAnsi="Helvetica" w:cs="Helvetica"/>
          <w:color w:val="666666"/>
          <w:sz w:val="23"/>
          <w:szCs w:val="23"/>
        </w:rPr>
      </w:pPr>
      <w:proofErr w:type="spellStart"/>
      <w:ins w:id="97" w:author="Unknown">
        <w:r w:rsidRPr="00066E38">
          <w:rPr>
            <w:rFonts w:ascii="inherit" w:eastAsia="Times New Roman" w:hAnsi="inherit" w:cs="Helvetica"/>
            <w:b/>
            <w:bCs/>
            <w:color w:val="000000"/>
            <w:sz w:val="23"/>
            <w:szCs w:val="23"/>
            <w:bdr w:val="none" w:sz="0" w:space="0" w:color="auto" w:frame="1"/>
          </w:rPr>
          <w:t>NonClustered</w:t>
        </w:r>
        <w:proofErr w:type="spellEnd"/>
        <w:r w:rsidRPr="00066E38">
          <w:rPr>
            <w:rFonts w:ascii="inherit" w:eastAsia="Times New Roman" w:hAnsi="inherit" w:cs="Helvetica"/>
            <w:b/>
            <w:bCs/>
            <w:color w:val="000000"/>
            <w:sz w:val="23"/>
            <w:szCs w:val="23"/>
            <w:bdr w:val="none" w:sz="0" w:space="0" w:color="auto" w:frame="1"/>
          </w:rPr>
          <w:t xml:space="preserve"> Index.</w:t>
        </w:r>
      </w:ins>
    </w:p>
    <w:p w:rsidR="00066E38" w:rsidRPr="00066E38" w:rsidRDefault="00066E38" w:rsidP="00066E38">
      <w:pPr>
        <w:shd w:val="clear" w:color="auto" w:fill="FFFFFF"/>
        <w:spacing w:before="204" w:after="204" w:line="240" w:lineRule="auto"/>
        <w:textAlignment w:val="baseline"/>
        <w:rPr>
          <w:ins w:id="98" w:author="Unknown"/>
          <w:rFonts w:ascii="Helvetica" w:eastAsia="Times New Roman" w:hAnsi="Helvetica" w:cs="Helvetica"/>
          <w:color w:val="666666"/>
          <w:sz w:val="23"/>
          <w:szCs w:val="23"/>
        </w:rPr>
      </w:pPr>
      <w:proofErr w:type="spellStart"/>
      <w:ins w:id="99" w:author="Unknown">
        <w:r w:rsidRPr="00066E38">
          <w:rPr>
            <w:rFonts w:ascii="Helvetica" w:eastAsia="Times New Roman" w:hAnsi="Helvetica" w:cs="Helvetica"/>
            <w:color w:val="666666"/>
            <w:sz w:val="23"/>
            <w:szCs w:val="23"/>
          </w:rPr>
          <w:t>NonClustered</w:t>
        </w:r>
        <w:proofErr w:type="spellEnd"/>
        <w:r w:rsidRPr="00066E38">
          <w:rPr>
            <w:rFonts w:ascii="Helvetica" w:eastAsia="Times New Roman" w:hAnsi="Helvetica" w:cs="Helvetica"/>
            <w:color w:val="666666"/>
            <w:sz w:val="23"/>
            <w:szCs w:val="23"/>
          </w:rPr>
          <w:t xml:space="preserve"> Index does not alter the physical order of the table and maintains logical order of data. Each table can have 999 </w:t>
        </w:r>
        <w:proofErr w:type="spellStart"/>
        <w:r w:rsidRPr="00066E38">
          <w:rPr>
            <w:rFonts w:ascii="Helvetica" w:eastAsia="Times New Roman" w:hAnsi="Helvetica" w:cs="Helvetica"/>
            <w:color w:val="666666"/>
            <w:sz w:val="23"/>
            <w:szCs w:val="23"/>
          </w:rPr>
          <w:t>nonclustered</w:t>
        </w:r>
        <w:proofErr w:type="spellEnd"/>
        <w:r w:rsidRPr="00066E38">
          <w:rPr>
            <w:rFonts w:ascii="Helvetica" w:eastAsia="Times New Roman" w:hAnsi="Helvetica" w:cs="Helvetica"/>
            <w:color w:val="666666"/>
            <w:sz w:val="23"/>
            <w:szCs w:val="23"/>
          </w:rPr>
          <w:t xml:space="preserve"> indexes.</w:t>
        </w:r>
      </w:ins>
    </w:p>
    <w:p w:rsidR="00066E38" w:rsidRPr="00066E38" w:rsidRDefault="00066E38" w:rsidP="00066E38">
      <w:pPr>
        <w:shd w:val="clear" w:color="auto" w:fill="FFFFFF"/>
        <w:spacing w:after="0" w:line="240" w:lineRule="auto"/>
        <w:textAlignment w:val="baseline"/>
        <w:rPr>
          <w:ins w:id="100" w:author="Unknown"/>
          <w:rFonts w:ascii="Helvetica" w:eastAsia="Times New Roman" w:hAnsi="Helvetica" w:cs="Helvetica"/>
          <w:color w:val="666666"/>
          <w:sz w:val="23"/>
          <w:szCs w:val="23"/>
        </w:rPr>
      </w:pPr>
      <w:ins w:id="101" w:author="Unknown">
        <w:r w:rsidRPr="00066E38">
          <w:rPr>
            <w:rFonts w:ascii="inherit" w:eastAsia="Times New Roman" w:hAnsi="inherit" w:cs="Helvetica"/>
            <w:b/>
            <w:bCs/>
            <w:color w:val="000000"/>
            <w:sz w:val="23"/>
            <w:szCs w:val="23"/>
            <w:bdr w:val="none" w:sz="0" w:space="0" w:color="auto" w:frame="1"/>
          </w:rPr>
          <w:t>17. What is a Cursor?</w:t>
        </w:r>
      </w:ins>
    </w:p>
    <w:p w:rsidR="00066E38" w:rsidRPr="00066E38" w:rsidRDefault="00066E38" w:rsidP="00066E38">
      <w:pPr>
        <w:shd w:val="clear" w:color="auto" w:fill="FFFFFF"/>
        <w:spacing w:before="204" w:after="204" w:line="240" w:lineRule="auto"/>
        <w:textAlignment w:val="baseline"/>
        <w:rPr>
          <w:ins w:id="102" w:author="Unknown"/>
          <w:rFonts w:ascii="Helvetica" w:eastAsia="Times New Roman" w:hAnsi="Helvetica" w:cs="Helvetica"/>
          <w:color w:val="666666"/>
          <w:sz w:val="23"/>
          <w:szCs w:val="23"/>
        </w:rPr>
      </w:pPr>
      <w:ins w:id="103" w:author="Unknown">
        <w:r w:rsidRPr="00066E38">
          <w:rPr>
            <w:rFonts w:ascii="Helvetica" w:eastAsia="Times New Roman" w:hAnsi="Helvetica" w:cs="Helvetica"/>
            <w:color w:val="666666"/>
            <w:sz w:val="23"/>
            <w:szCs w:val="23"/>
          </w:rPr>
          <w:t>A database Cursor is a control which enables traversal over the rows or records in the table. This can be viewed as a pointer to one row in a set of rows. Cursor is very much useful for traversing such as retrieval, addition and removal of database records.</w:t>
        </w:r>
      </w:ins>
    </w:p>
    <w:p w:rsidR="00066E38" w:rsidRPr="00066E38" w:rsidRDefault="00066E38" w:rsidP="00066E38">
      <w:pPr>
        <w:shd w:val="clear" w:color="auto" w:fill="FFFFFF"/>
        <w:spacing w:after="0" w:line="240" w:lineRule="auto"/>
        <w:textAlignment w:val="baseline"/>
        <w:rPr>
          <w:ins w:id="104" w:author="Unknown"/>
          <w:rFonts w:ascii="Helvetica" w:eastAsia="Times New Roman" w:hAnsi="Helvetica" w:cs="Helvetica"/>
          <w:color w:val="666666"/>
          <w:sz w:val="23"/>
          <w:szCs w:val="23"/>
        </w:rPr>
      </w:pPr>
      <w:ins w:id="105" w:author="Unknown">
        <w:r w:rsidRPr="00066E38">
          <w:rPr>
            <w:rFonts w:ascii="inherit" w:eastAsia="Times New Roman" w:hAnsi="inherit" w:cs="Helvetica"/>
            <w:b/>
            <w:bCs/>
            <w:color w:val="000000"/>
            <w:sz w:val="23"/>
            <w:szCs w:val="23"/>
            <w:bdr w:val="none" w:sz="0" w:space="0" w:color="auto" w:frame="1"/>
          </w:rPr>
          <w:t> 18. What is a relationship and what are they?</w:t>
        </w:r>
      </w:ins>
    </w:p>
    <w:p w:rsidR="00066E38" w:rsidRPr="00066E38" w:rsidRDefault="00066E38" w:rsidP="00066E38">
      <w:pPr>
        <w:shd w:val="clear" w:color="auto" w:fill="FFFFFF"/>
        <w:spacing w:before="204" w:after="204" w:line="240" w:lineRule="auto"/>
        <w:textAlignment w:val="baseline"/>
        <w:rPr>
          <w:ins w:id="106" w:author="Unknown"/>
          <w:rFonts w:ascii="Helvetica" w:eastAsia="Times New Roman" w:hAnsi="Helvetica" w:cs="Helvetica"/>
          <w:color w:val="666666"/>
          <w:sz w:val="23"/>
          <w:szCs w:val="23"/>
        </w:rPr>
      </w:pPr>
      <w:ins w:id="107" w:author="Unknown">
        <w:r w:rsidRPr="00066E38">
          <w:rPr>
            <w:rFonts w:ascii="Helvetica" w:eastAsia="Times New Roman" w:hAnsi="Helvetica" w:cs="Helvetica"/>
            <w:color w:val="666666"/>
            <w:sz w:val="23"/>
            <w:szCs w:val="23"/>
          </w:rPr>
          <w:t>Database Relationship is defined as the connection between the tables in a database. There are various data basing relationships, and they are as follows</w:t>
        </w:r>
        <w:proofErr w:type="gramStart"/>
        <w:r w:rsidRPr="00066E38">
          <w:rPr>
            <w:rFonts w:ascii="Helvetica" w:eastAsia="Times New Roman" w:hAnsi="Helvetica" w:cs="Helvetica"/>
            <w:color w:val="666666"/>
            <w:sz w:val="23"/>
            <w:szCs w:val="23"/>
          </w:rPr>
          <w:t>:.</w:t>
        </w:r>
        <w:proofErr w:type="gramEnd"/>
      </w:ins>
    </w:p>
    <w:p w:rsidR="00066E38" w:rsidRPr="00066E38" w:rsidRDefault="00066E38" w:rsidP="00066E38">
      <w:pPr>
        <w:numPr>
          <w:ilvl w:val="0"/>
          <w:numId w:val="1"/>
        </w:numPr>
        <w:shd w:val="clear" w:color="auto" w:fill="FFFFFF"/>
        <w:spacing w:after="0" w:line="240" w:lineRule="auto"/>
        <w:ind w:left="345" w:firstLine="0"/>
        <w:textAlignment w:val="baseline"/>
        <w:rPr>
          <w:ins w:id="108" w:author="Unknown"/>
          <w:rFonts w:ascii="inherit" w:eastAsia="Times New Roman" w:hAnsi="inherit" w:cs="Helvetica"/>
          <w:color w:val="666666"/>
          <w:sz w:val="23"/>
          <w:szCs w:val="23"/>
        </w:rPr>
      </w:pPr>
      <w:ins w:id="109" w:author="Unknown">
        <w:r w:rsidRPr="00066E38">
          <w:rPr>
            <w:rFonts w:ascii="inherit" w:eastAsia="Times New Roman" w:hAnsi="inherit" w:cs="Helvetica"/>
            <w:color w:val="666666"/>
            <w:sz w:val="23"/>
            <w:szCs w:val="23"/>
          </w:rPr>
          <w:t>One to One Relationship.</w:t>
        </w:r>
      </w:ins>
    </w:p>
    <w:p w:rsidR="00066E38" w:rsidRPr="00066E38" w:rsidRDefault="00066E38" w:rsidP="00066E38">
      <w:pPr>
        <w:numPr>
          <w:ilvl w:val="0"/>
          <w:numId w:val="1"/>
        </w:numPr>
        <w:shd w:val="clear" w:color="auto" w:fill="FFFFFF"/>
        <w:spacing w:after="0" w:line="240" w:lineRule="auto"/>
        <w:ind w:left="345" w:firstLine="0"/>
        <w:textAlignment w:val="baseline"/>
        <w:rPr>
          <w:ins w:id="110" w:author="Unknown"/>
          <w:rFonts w:ascii="inherit" w:eastAsia="Times New Roman" w:hAnsi="inherit" w:cs="Helvetica"/>
          <w:color w:val="666666"/>
          <w:sz w:val="23"/>
          <w:szCs w:val="23"/>
        </w:rPr>
      </w:pPr>
      <w:ins w:id="111" w:author="Unknown">
        <w:r w:rsidRPr="00066E38">
          <w:rPr>
            <w:rFonts w:ascii="inherit" w:eastAsia="Times New Roman" w:hAnsi="inherit" w:cs="Helvetica"/>
            <w:color w:val="666666"/>
            <w:sz w:val="23"/>
            <w:szCs w:val="23"/>
          </w:rPr>
          <w:t xml:space="preserve">One to </w:t>
        </w:r>
        <w:proofErr w:type="gramStart"/>
        <w:r w:rsidRPr="00066E38">
          <w:rPr>
            <w:rFonts w:ascii="inherit" w:eastAsia="Times New Roman" w:hAnsi="inherit" w:cs="Helvetica"/>
            <w:color w:val="666666"/>
            <w:sz w:val="23"/>
            <w:szCs w:val="23"/>
          </w:rPr>
          <w:t>Many Relationship</w:t>
        </w:r>
        <w:proofErr w:type="gramEnd"/>
        <w:r w:rsidRPr="00066E38">
          <w:rPr>
            <w:rFonts w:ascii="inherit" w:eastAsia="Times New Roman" w:hAnsi="inherit" w:cs="Helvetica"/>
            <w:color w:val="666666"/>
            <w:sz w:val="23"/>
            <w:szCs w:val="23"/>
          </w:rPr>
          <w:t>.</w:t>
        </w:r>
      </w:ins>
    </w:p>
    <w:p w:rsidR="00066E38" w:rsidRPr="00066E38" w:rsidRDefault="00066E38" w:rsidP="00066E38">
      <w:pPr>
        <w:numPr>
          <w:ilvl w:val="0"/>
          <w:numId w:val="1"/>
        </w:numPr>
        <w:shd w:val="clear" w:color="auto" w:fill="FFFFFF"/>
        <w:spacing w:after="0" w:line="240" w:lineRule="auto"/>
        <w:ind w:left="345" w:firstLine="0"/>
        <w:textAlignment w:val="baseline"/>
        <w:rPr>
          <w:ins w:id="112" w:author="Unknown"/>
          <w:rFonts w:ascii="inherit" w:eastAsia="Times New Roman" w:hAnsi="inherit" w:cs="Helvetica"/>
          <w:color w:val="666666"/>
          <w:sz w:val="23"/>
          <w:szCs w:val="23"/>
        </w:rPr>
      </w:pPr>
      <w:ins w:id="113" w:author="Unknown">
        <w:r w:rsidRPr="00066E38">
          <w:rPr>
            <w:rFonts w:ascii="inherit" w:eastAsia="Times New Roman" w:hAnsi="inherit" w:cs="Helvetica"/>
            <w:color w:val="666666"/>
            <w:sz w:val="23"/>
            <w:szCs w:val="23"/>
          </w:rPr>
          <w:t>Many to One Relationship.</w:t>
        </w:r>
      </w:ins>
    </w:p>
    <w:p w:rsidR="00066E38" w:rsidRPr="00066E38" w:rsidRDefault="00066E38" w:rsidP="00066E38">
      <w:pPr>
        <w:numPr>
          <w:ilvl w:val="0"/>
          <w:numId w:val="1"/>
        </w:numPr>
        <w:shd w:val="clear" w:color="auto" w:fill="FFFFFF"/>
        <w:spacing w:after="0" w:line="240" w:lineRule="auto"/>
        <w:ind w:left="345" w:firstLine="0"/>
        <w:textAlignment w:val="baseline"/>
        <w:rPr>
          <w:ins w:id="114" w:author="Unknown"/>
          <w:rFonts w:ascii="inherit" w:eastAsia="Times New Roman" w:hAnsi="inherit" w:cs="Helvetica"/>
          <w:color w:val="666666"/>
          <w:sz w:val="23"/>
          <w:szCs w:val="23"/>
        </w:rPr>
      </w:pPr>
      <w:ins w:id="115" w:author="Unknown">
        <w:r w:rsidRPr="00066E38">
          <w:rPr>
            <w:rFonts w:ascii="inherit" w:eastAsia="Times New Roman" w:hAnsi="inherit" w:cs="Helvetica"/>
            <w:color w:val="666666"/>
            <w:sz w:val="23"/>
            <w:szCs w:val="23"/>
          </w:rPr>
          <w:t>Self-Referencing Relationship.</w:t>
        </w:r>
      </w:ins>
    </w:p>
    <w:p w:rsidR="00066E38" w:rsidRPr="00066E38" w:rsidRDefault="00066E38" w:rsidP="00066E38">
      <w:pPr>
        <w:shd w:val="clear" w:color="auto" w:fill="FFFFFF"/>
        <w:spacing w:after="0" w:line="240" w:lineRule="auto"/>
        <w:textAlignment w:val="baseline"/>
        <w:rPr>
          <w:ins w:id="116" w:author="Unknown"/>
          <w:rFonts w:ascii="Helvetica" w:eastAsia="Times New Roman" w:hAnsi="Helvetica" w:cs="Helvetica"/>
          <w:color w:val="666666"/>
          <w:sz w:val="23"/>
          <w:szCs w:val="23"/>
        </w:rPr>
      </w:pPr>
      <w:ins w:id="117" w:author="Unknown">
        <w:r w:rsidRPr="00066E38">
          <w:rPr>
            <w:rFonts w:ascii="inherit" w:eastAsia="Times New Roman" w:hAnsi="inherit" w:cs="Helvetica"/>
            <w:b/>
            <w:bCs/>
            <w:color w:val="000000"/>
            <w:sz w:val="23"/>
            <w:szCs w:val="23"/>
            <w:bdr w:val="none" w:sz="0" w:space="0" w:color="auto" w:frame="1"/>
          </w:rPr>
          <w:t>19. What is a query?</w:t>
        </w:r>
      </w:ins>
    </w:p>
    <w:p w:rsidR="00066E38" w:rsidRPr="00066E38" w:rsidRDefault="00066E38" w:rsidP="00066E38">
      <w:pPr>
        <w:shd w:val="clear" w:color="auto" w:fill="FFFFFF"/>
        <w:spacing w:before="204" w:after="204" w:line="240" w:lineRule="auto"/>
        <w:textAlignment w:val="baseline"/>
        <w:rPr>
          <w:ins w:id="118" w:author="Unknown"/>
          <w:rFonts w:ascii="Helvetica" w:eastAsia="Times New Roman" w:hAnsi="Helvetica" w:cs="Helvetica"/>
          <w:color w:val="666666"/>
          <w:sz w:val="23"/>
          <w:szCs w:val="23"/>
        </w:rPr>
      </w:pPr>
      <w:ins w:id="119" w:author="Unknown">
        <w:r w:rsidRPr="00066E38">
          <w:rPr>
            <w:rFonts w:ascii="Helvetica" w:eastAsia="Times New Roman" w:hAnsi="Helvetica" w:cs="Helvetica"/>
            <w:color w:val="666666"/>
            <w:sz w:val="23"/>
            <w:szCs w:val="23"/>
          </w:rPr>
          <w:lastRenderedPageBreak/>
          <w:t xml:space="preserve">A DB query is a code written in order to get the information back from the database. Query can be designed in such a way that it matched with our expectation of the result set. </w:t>
        </w:r>
        <w:proofErr w:type="gramStart"/>
        <w:r w:rsidRPr="00066E38">
          <w:rPr>
            <w:rFonts w:ascii="Helvetica" w:eastAsia="Times New Roman" w:hAnsi="Helvetica" w:cs="Helvetica"/>
            <w:color w:val="666666"/>
            <w:sz w:val="23"/>
            <w:szCs w:val="23"/>
          </w:rPr>
          <w:t>Simply, a question to the Database.</w:t>
        </w:r>
        <w:proofErr w:type="gramEnd"/>
      </w:ins>
    </w:p>
    <w:p w:rsidR="00066E38" w:rsidRPr="00066E38" w:rsidRDefault="00066E38" w:rsidP="00066E38">
      <w:pPr>
        <w:shd w:val="clear" w:color="auto" w:fill="FFFFFF"/>
        <w:spacing w:after="0" w:line="240" w:lineRule="auto"/>
        <w:textAlignment w:val="baseline"/>
        <w:rPr>
          <w:ins w:id="120" w:author="Unknown"/>
          <w:rFonts w:ascii="Helvetica" w:eastAsia="Times New Roman" w:hAnsi="Helvetica" w:cs="Helvetica"/>
          <w:color w:val="666666"/>
          <w:sz w:val="23"/>
          <w:szCs w:val="23"/>
        </w:rPr>
      </w:pPr>
      <w:ins w:id="121" w:author="Unknown">
        <w:r w:rsidRPr="00066E38">
          <w:rPr>
            <w:rFonts w:ascii="inherit" w:eastAsia="Times New Roman" w:hAnsi="inherit" w:cs="Helvetica"/>
            <w:b/>
            <w:bCs/>
            <w:color w:val="000000"/>
            <w:sz w:val="23"/>
            <w:szCs w:val="23"/>
            <w:bdr w:val="none" w:sz="0" w:space="0" w:color="auto" w:frame="1"/>
          </w:rPr>
          <w:t xml:space="preserve"> 20. What is </w:t>
        </w:r>
        <w:proofErr w:type="spellStart"/>
        <w:r w:rsidRPr="00066E38">
          <w:rPr>
            <w:rFonts w:ascii="inherit" w:eastAsia="Times New Roman" w:hAnsi="inherit" w:cs="Helvetica"/>
            <w:b/>
            <w:bCs/>
            <w:color w:val="000000"/>
            <w:sz w:val="23"/>
            <w:szCs w:val="23"/>
            <w:bdr w:val="none" w:sz="0" w:space="0" w:color="auto" w:frame="1"/>
          </w:rPr>
          <w:t>subquery</w:t>
        </w:r>
        <w:proofErr w:type="spellEnd"/>
        <w:r w:rsidRPr="00066E38">
          <w:rPr>
            <w:rFonts w:ascii="inherit" w:eastAsia="Times New Roman" w:hAnsi="inherit" w:cs="Helvetica"/>
            <w:b/>
            <w:bCs/>
            <w:color w:val="000000"/>
            <w:sz w:val="23"/>
            <w:szCs w:val="23"/>
            <w:bdr w:val="none" w:sz="0" w:space="0" w:color="auto" w:frame="1"/>
          </w:rPr>
          <w:t>?</w:t>
        </w:r>
      </w:ins>
    </w:p>
    <w:p w:rsidR="00066E38" w:rsidRPr="00066E38" w:rsidRDefault="00066E38" w:rsidP="00066E38">
      <w:pPr>
        <w:shd w:val="clear" w:color="auto" w:fill="FFFFFF"/>
        <w:spacing w:before="204" w:after="204" w:line="240" w:lineRule="auto"/>
        <w:textAlignment w:val="baseline"/>
        <w:rPr>
          <w:ins w:id="122" w:author="Unknown"/>
          <w:rFonts w:ascii="Helvetica" w:eastAsia="Times New Roman" w:hAnsi="Helvetica" w:cs="Helvetica"/>
          <w:color w:val="666666"/>
          <w:sz w:val="23"/>
          <w:szCs w:val="23"/>
        </w:rPr>
      </w:pPr>
      <w:ins w:id="123" w:author="Unknown">
        <w:r w:rsidRPr="00066E38">
          <w:rPr>
            <w:rFonts w:ascii="Helvetica" w:eastAsia="Times New Roman" w:hAnsi="Helvetica" w:cs="Helvetica"/>
            <w:color w:val="666666"/>
            <w:sz w:val="23"/>
            <w:szCs w:val="23"/>
          </w:rPr>
          <w:t xml:space="preserve">A </w:t>
        </w:r>
        <w:proofErr w:type="spellStart"/>
        <w:r w:rsidRPr="00066E38">
          <w:rPr>
            <w:rFonts w:ascii="Helvetica" w:eastAsia="Times New Roman" w:hAnsi="Helvetica" w:cs="Helvetica"/>
            <w:color w:val="666666"/>
            <w:sz w:val="23"/>
            <w:szCs w:val="23"/>
          </w:rPr>
          <w:t>subquery</w:t>
        </w:r>
        <w:proofErr w:type="spellEnd"/>
        <w:r w:rsidRPr="00066E38">
          <w:rPr>
            <w:rFonts w:ascii="Helvetica" w:eastAsia="Times New Roman" w:hAnsi="Helvetica" w:cs="Helvetica"/>
            <w:color w:val="666666"/>
            <w:sz w:val="23"/>
            <w:szCs w:val="23"/>
          </w:rPr>
          <w:t xml:space="preserve"> is a query within another query. The outer query is called as main query, and inner query is called </w:t>
        </w:r>
        <w:proofErr w:type="spellStart"/>
        <w:r w:rsidRPr="00066E38">
          <w:rPr>
            <w:rFonts w:ascii="Helvetica" w:eastAsia="Times New Roman" w:hAnsi="Helvetica" w:cs="Helvetica"/>
            <w:color w:val="666666"/>
            <w:sz w:val="23"/>
            <w:szCs w:val="23"/>
          </w:rPr>
          <w:t>subquery</w:t>
        </w:r>
        <w:proofErr w:type="spellEnd"/>
        <w:r w:rsidRPr="00066E38">
          <w:rPr>
            <w:rFonts w:ascii="Helvetica" w:eastAsia="Times New Roman" w:hAnsi="Helvetica" w:cs="Helvetica"/>
            <w:color w:val="666666"/>
            <w:sz w:val="23"/>
            <w:szCs w:val="23"/>
          </w:rPr>
          <w:t xml:space="preserve">. </w:t>
        </w:r>
        <w:proofErr w:type="spellStart"/>
        <w:r w:rsidRPr="00066E38">
          <w:rPr>
            <w:rFonts w:ascii="Helvetica" w:eastAsia="Times New Roman" w:hAnsi="Helvetica" w:cs="Helvetica"/>
            <w:color w:val="666666"/>
            <w:sz w:val="23"/>
            <w:szCs w:val="23"/>
          </w:rPr>
          <w:t>SubQuery</w:t>
        </w:r>
        <w:proofErr w:type="spellEnd"/>
        <w:r w:rsidRPr="00066E38">
          <w:rPr>
            <w:rFonts w:ascii="Helvetica" w:eastAsia="Times New Roman" w:hAnsi="Helvetica" w:cs="Helvetica"/>
            <w:color w:val="666666"/>
            <w:sz w:val="23"/>
            <w:szCs w:val="23"/>
          </w:rPr>
          <w:t xml:space="preserve"> is always executed first, and the result of </w:t>
        </w:r>
        <w:proofErr w:type="spellStart"/>
        <w:r w:rsidRPr="00066E38">
          <w:rPr>
            <w:rFonts w:ascii="Helvetica" w:eastAsia="Times New Roman" w:hAnsi="Helvetica" w:cs="Helvetica"/>
            <w:color w:val="666666"/>
            <w:sz w:val="23"/>
            <w:szCs w:val="23"/>
          </w:rPr>
          <w:t>subquery</w:t>
        </w:r>
        <w:proofErr w:type="spellEnd"/>
        <w:r w:rsidRPr="00066E38">
          <w:rPr>
            <w:rFonts w:ascii="Helvetica" w:eastAsia="Times New Roman" w:hAnsi="Helvetica" w:cs="Helvetica"/>
            <w:color w:val="666666"/>
            <w:sz w:val="23"/>
            <w:szCs w:val="23"/>
          </w:rPr>
          <w:t xml:space="preserve"> is passed on to the main query.</w:t>
        </w:r>
      </w:ins>
    </w:p>
    <w:p w:rsidR="00066E38" w:rsidRPr="00066E38" w:rsidRDefault="00066E38" w:rsidP="00066E38">
      <w:pPr>
        <w:shd w:val="clear" w:color="auto" w:fill="FFFFFF"/>
        <w:spacing w:after="0" w:line="240" w:lineRule="auto"/>
        <w:textAlignment w:val="baseline"/>
        <w:rPr>
          <w:ins w:id="124" w:author="Unknown"/>
          <w:rFonts w:ascii="Helvetica" w:eastAsia="Times New Roman" w:hAnsi="Helvetica" w:cs="Helvetica"/>
          <w:color w:val="666666"/>
          <w:sz w:val="23"/>
          <w:szCs w:val="23"/>
        </w:rPr>
      </w:pPr>
      <w:ins w:id="125" w:author="Unknown">
        <w:r w:rsidRPr="00066E38">
          <w:rPr>
            <w:rFonts w:ascii="inherit" w:eastAsia="Times New Roman" w:hAnsi="inherit" w:cs="Helvetica"/>
            <w:b/>
            <w:bCs/>
            <w:color w:val="000000"/>
            <w:sz w:val="23"/>
            <w:szCs w:val="23"/>
            <w:bdr w:val="none" w:sz="0" w:space="0" w:color="auto" w:frame="1"/>
          </w:rPr>
          <w:t xml:space="preserve">21. What are the types of </w:t>
        </w:r>
        <w:proofErr w:type="spellStart"/>
        <w:r w:rsidRPr="00066E38">
          <w:rPr>
            <w:rFonts w:ascii="inherit" w:eastAsia="Times New Roman" w:hAnsi="inherit" w:cs="Helvetica"/>
            <w:b/>
            <w:bCs/>
            <w:color w:val="000000"/>
            <w:sz w:val="23"/>
            <w:szCs w:val="23"/>
            <w:bdr w:val="none" w:sz="0" w:space="0" w:color="auto" w:frame="1"/>
          </w:rPr>
          <w:t>subquery</w:t>
        </w:r>
        <w:proofErr w:type="spellEnd"/>
        <w:r w:rsidRPr="00066E38">
          <w:rPr>
            <w:rFonts w:ascii="inherit" w:eastAsia="Times New Roman" w:hAnsi="inherit" w:cs="Helvetica"/>
            <w:b/>
            <w:bCs/>
            <w:color w:val="000000"/>
            <w:sz w:val="23"/>
            <w:szCs w:val="23"/>
            <w:bdr w:val="none" w:sz="0" w:space="0" w:color="auto" w:frame="1"/>
          </w:rPr>
          <w:t>?</w:t>
        </w:r>
      </w:ins>
    </w:p>
    <w:p w:rsidR="00066E38" w:rsidRPr="00066E38" w:rsidRDefault="00066E38" w:rsidP="00066E38">
      <w:pPr>
        <w:shd w:val="clear" w:color="auto" w:fill="FFFFFF"/>
        <w:spacing w:before="204" w:after="204" w:line="240" w:lineRule="auto"/>
        <w:textAlignment w:val="baseline"/>
        <w:rPr>
          <w:ins w:id="126" w:author="Unknown"/>
          <w:rFonts w:ascii="Helvetica" w:eastAsia="Times New Roman" w:hAnsi="Helvetica" w:cs="Helvetica"/>
          <w:color w:val="666666"/>
          <w:sz w:val="23"/>
          <w:szCs w:val="23"/>
        </w:rPr>
      </w:pPr>
      <w:ins w:id="127" w:author="Unknown">
        <w:r w:rsidRPr="00066E38">
          <w:rPr>
            <w:rFonts w:ascii="Helvetica" w:eastAsia="Times New Roman" w:hAnsi="Helvetica" w:cs="Helvetica"/>
            <w:color w:val="666666"/>
            <w:sz w:val="23"/>
            <w:szCs w:val="23"/>
          </w:rPr>
          <w:t xml:space="preserve">There are two types of </w:t>
        </w:r>
        <w:proofErr w:type="spellStart"/>
        <w:r w:rsidRPr="00066E38">
          <w:rPr>
            <w:rFonts w:ascii="Helvetica" w:eastAsia="Times New Roman" w:hAnsi="Helvetica" w:cs="Helvetica"/>
            <w:color w:val="666666"/>
            <w:sz w:val="23"/>
            <w:szCs w:val="23"/>
          </w:rPr>
          <w:t>subquery</w:t>
        </w:r>
        <w:proofErr w:type="spellEnd"/>
        <w:r w:rsidRPr="00066E38">
          <w:rPr>
            <w:rFonts w:ascii="Helvetica" w:eastAsia="Times New Roman" w:hAnsi="Helvetica" w:cs="Helvetica"/>
            <w:color w:val="666666"/>
            <w:sz w:val="23"/>
            <w:szCs w:val="23"/>
          </w:rPr>
          <w:t xml:space="preserve"> – Correlated and Non-Correlated.</w:t>
        </w:r>
      </w:ins>
    </w:p>
    <w:p w:rsidR="00066E38" w:rsidRPr="00066E38" w:rsidRDefault="00066E38" w:rsidP="00066E38">
      <w:pPr>
        <w:shd w:val="clear" w:color="auto" w:fill="FFFFFF"/>
        <w:spacing w:before="204" w:after="204" w:line="240" w:lineRule="auto"/>
        <w:textAlignment w:val="baseline"/>
        <w:rPr>
          <w:ins w:id="128" w:author="Unknown"/>
          <w:rFonts w:ascii="Helvetica" w:eastAsia="Times New Roman" w:hAnsi="Helvetica" w:cs="Helvetica"/>
          <w:color w:val="666666"/>
          <w:sz w:val="23"/>
          <w:szCs w:val="23"/>
        </w:rPr>
      </w:pPr>
      <w:ins w:id="129" w:author="Unknown">
        <w:r w:rsidRPr="00066E38">
          <w:rPr>
            <w:rFonts w:ascii="Helvetica" w:eastAsia="Times New Roman" w:hAnsi="Helvetica" w:cs="Helvetica"/>
            <w:color w:val="666666"/>
            <w:sz w:val="23"/>
            <w:szCs w:val="23"/>
          </w:rPr>
          <w:t xml:space="preserve">A correlated </w:t>
        </w:r>
        <w:proofErr w:type="spellStart"/>
        <w:r w:rsidRPr="00066E38">
          <w:rPr>
            <w:rFonts w:ascii="Helvetica" w:eastAsia="Times New Roman" w:hAnsi="Helvetica" w:cs="Helvetica"/>
            <w:color w:val="666666"/>
            <w:sz w:val="23"/>
            <w:szCs w:val="23"/>
          </w:rPr>
          <w:t>subquery</w:t>
        </w:r>
        <w:proofErr w:type="spellEnd"/>
        <w:r w:rsidRPr="00066E38">
          <w:rPr>
            <w:rFonts w:ascii="Helvetica" w:eastAsia="Times New Roman" w:hAnsi="Helvetica" w:cs="Helvetica"/>
            <w:color w:val="666666"/>
            <w:sz w:val="23"/>
            <w:szCs w:val="23"/>
          </w:rPr>
          <w:t xml:space="preserve"> cannot be considered as independent query, but it can refer the column in a table listed in the FROM the list of the main query.</w:t>
        </w:r>
      </w:ins>
    </w:p>
    <w:p w:rsidR="00066E38" w:rsidRPr="00066E38" w:rsidRDefault="00066E38" w:rsidP="00066E38">
      <w:pPr>
        <w:shd w:val="clear" w:color="auto" w:fill="FFFFFF"/>
        <w:spacing w:before="204" w:after="204" w:line="240" w:lineRule="auto"/>
        <w:textAlignment w:val="baseline"/>
        <w:rPr>
          <w:ins w:id="130" w:author="Unknown"/>
          <w:rFonts w:ascii="Helvetica" w:eastAsia="Times New Roman" w:hAnsi="Helvetica" w:cs="Helvetica"/>
          <w:color w:val="666666"/>
          <w:sz w:val="23"/>
          <w:szCs w:val="23"/>
        </w:rPr>
      </w:pPr>
      <w:ins w:id="131" w:author="Unknown">
        <w:r w:rsidRPr="00066E38">
          <w:rPr>
            <w:rFonts w:ascii="Helvetica" w:eastAsia="Times New Roman" w:hAnsi="Helvetica" w:cs="Helvetica"/>
            <w:color w:val="666666"/>
            <w:sz w:val="23"/>
            <w:szCs w:val="23"/>
          </w:rPr>
          <w:t xml:space="preserve">A Non-Correlated sub query can be considered as independent query and the output of </w:t>
        </w:r>
        <w:proofErr w:type="spellStart"/>
        <w:r w:rsidRPr="00066E38">
          <w:rPr>
            <w:rFonts w:ascii="Helvetica" w:eastAsia="Times New Roman" w:hAnsi="Helvetica" w:cs="Helvetica"/>
            <w:color w:val="666666"/>
            <w:sz w:val="23"/>
            <w:szCs w:val="23"/>
          </w:rPr>
          <w:t>subquery</w:t>
        </w:r>
        <w:proofErr w:type="spellEnd"/>
        <w:r w:rsidRPr="00066E38">
          <w:rPr>
            <w:rFonts w:ascii="Helvetica" w:eastAsia="Times New Roman" w:hAnsi="Helvetica" w:cs="Helvetica"/>
            <w:color w:val="666666"/>
            <w:sz w:val="23"/>
            <w:szCs w:val="23"/>
          </w:rPr>
          <w:t xml:space="preserve"> are substituted in the main query.</w:t>
        </w:r>
      </w:ins>
    </w:p>
    <w:p w:rsidR="00066E38" w:rsidRPr="00066E38" w:rsidRDefault="00066E38" w:rsidP="00066E38">
      <w:pPr>
        <w:shd w:val="clear" w:color="auto" w:fill="FFFFFF"/>
        <w:spacing w:after="0" w:line="240" w:lineRule="auto"/>
        <w:textAlignment w:val="baseline"/>
        <w:rPr>
          <w:ins w:id="132" w:author="Unknown"/>
          <w:rFonts w:ascii="Helvetica" w:eastAsia="Times New Roman" w:hAnsi="Helvetica" w:cs="Helvetica"/>
          <w:color w:val="666666"/>
          <w:sz w:val="23"/>
          <w:szCs w:val="23"/>
        </w:rPr>
      </w:pPr>
      <w:ins w:id="133" w:author="Unknown">
        <w:r w:rsidRPr="00066E38">
          <w:rPr>
            <w:rFonts w:ascii="inherit" w:eastAsia="Times New Roman" w:hAnsi="inherit" w:cs="Helvetica"/>
            <w:b/>
            <w:bCs/>
            <w:color w:val="000000"/>
            <w:sz w:val="23"/>
            <w:szCs w:val="23"/>
            <w:bdr w:val="none" w:sz="0" w:space="0" w:color="auto" w:frame="1"/>
          </w:rPr>
          <w:t> 22. What is a stored procedure?</w:t>
        </w:r>
      </w:ins>
    </w:p>
    <w:p w:rsidR="00066E38" w:rsidRPr="00066E38" w:rsidRDefault="00066E38" w:rsidP="00066E38">
      <w:pPr>
        <w:shd w:val="clear" w:color="auto" w:fill="FFFFFF"/>
        <w:spacing w:before="204" w:after="204" w:line="240" w:lineRule="auto"/>
        <w:textAlignment w:val="baseline"/>
        <w:rPr>
          <w:ins w:id="134" w:author="Unknown"/>
          <w:rFonts w:ascii="Helvetica" w:eastAsia="Times New Roman" w:hAnsi="Helvetica" w:cs="Helvetica"/>
          <w:color w:val="666666"/>
          <w:sz w:val="23"/>
          <w:szCs w:val="23"/>
        </w:rPr>
      </w:pPr>
      <w:ins w:id="135" w:author="Unknown">
        <w:r w:rsidRPr="00066E38">
          <w:rPr>
            <w:rFonts w:ascii="Helvetica" w:eastAsia="Times New Roman" w:hAnsi="Helvetica" w:cs="Helvetica"/>
            <w:color w:val="666666"/>
            <w:sz w:val="23"/>
            <w:szCs w:val="23"/>
          </w:rPr>
          <w:t xml:space="preserve">Stored Procedure is a function consists of </w:t>
        </w:r>
        <w:proofErr w:type="gramStart"/>
        <w:r w:rsidRPr="00066E38">
          <w:rPr>
            <w:rFonts w:ascii="Helvetica" w:eastAsia="Times New Roman" w:hAnsi="Helvetica" w:cs="Helvetica"/>
            <w:color w:val="666666"/>
            <w:sz w:val="23"/>
            <w:szCs w:val="23"/>
          </w:rPr>
          <w:t>many SQL statement</w:t>
        </w:r>
        <w:proofErr w:type="gramEnd"/>
        <w:r w:rsidRPr="00066E38">
          <w:rPr>
            <w:rFonts w:ascii="Helvetica" w:eastAsia="Times New Roman" w:hAnsi="Helvetica" w:cs="Helvetica"/>
            <w:color w:val="666666"/>
            <w:sz w:val="23"/>
            <w:szCs w:val="23"/>
          </w:rPr>
          <w:t xml:space="preserve"> to access the database system. Several SQL statements are consolidated into a stored procedure and execute them whenever and wherever required.</w:t>
        </w:r>
      </w:ins>
    </w:p>
    <w:p w:rsidR="00066E38" w:rsidRPr="00066E38" w:rsidRDefault="00066E38" w:rsidP="00066E38">
      <w:pPr>
        <w:shd w:val="clear" w:color="auto" w:fill="FFFFFF"/>
        <w:spacing w:after="0" w:line="240" w:lineRule="auto"/>
        <w:textAlignment w:val="baseline"/>
        <w:rPr>
          <w:ins w:id="136" w:author="Unknown"/>
          <w:rFonts w:ascii="Helvetica" w:eastAsia="Times New Roman" w:hAnsi="Helvetica" w:cs="Helvetica"/>
          <w:color w:val="666666"/>
          <w:sz w:val="23"/>
          <w:szCs w:val="23"/>
        </w:rPr>
      </w:pPr>
      <w:ins w:id="137" w:author="Unknown">
        <w:r w:rsidRPr="00066E38">
          <w:rPr>
            <w:rFonts w:ascii="inherit" w:eastAsia="Times New Roman" w:hAnsi="inherit" w:cs="Helvetica"/>
            <w:b/>
            <w:bCs/>
            <w:color w:val="000000"/>
            <w:sz w:val="23"/>
            <w:szCs w:val="23"/>
            <w:bdr w:val="none" w:sz="0" w:space="0" w:color="auto" w:frame="1"/>
          </w:rPr>
          <w:t>23. What is a trigger?</w:t>
        </w:r>
      </w:ins>
    </w:p>
    <w:p w:rsidR="00066E38" w:rsidRPr="00066E38" w:rsidRDefault="00066E38" w:rsidP="00066E38">
      <w:pPr>
        <w:shd w:val="clear" w:color="auto" w:fill="FFFFFF"/>
        <w:spacing w:before="204" w:after="204" w:line="240" w:lineRule="auto"/>
        <w:textAlignment w:val="baseline"/>
        <w:rPr>
          <w:ins w:id="138" w:author="Unknown"/>
          <w:rFonts w:ascii="Helvetica" w:eastAsia="Times New Roman" w:hAnsi="Helvetica" w:cs="Helvetica"/>
          <w:color w:val="666666"/>
          <w:sz w:val="23"/>
          <w:szCs w:val="23"/>
        </w:rPr>
      </w:pPr>
      <w:ins w:id="139" w:author="Unknown">
        <w:r w:rsidRPr="00066E38">
          <w:rPr>
            <w:rFonts w:ascii="Helvetica" w:eastAsia="Times New Roman" w:hAnsi="Helvetica" w:cs="Helvetica"/>
            <w:color w:val="666666"/>
            <w:sz w:val="23"/>
            <w:szCs w:val="23"/>
          </w:rPr>
          <w:t>A DB trigger is a code or programs that automatically execute with response to some event on a table or view in a database. Mainly, trigger helps to maintain the integrity of the database.</w:t>
        </w:r>
      </w:ins>
    </w:p>
    <w:p w:rsidR="00066E38" w:rsidRPr="00066E38" w:rsidRDefault="00066E38" w:rsidP="00066E38">
      <w:pPr>
        <w:shd w:val="clear" w:color="auto" w:fill="FFFFFF"/>
        <w:spacing w:before="204" w:after="204" w:line="240" w:lineRule="auto"/>
        <w:textAlignment w:val="baseline"/>
        <w:rPr>
          <w:ins w:id="140" w:author="Unknown"/>
          <w:rFonts w:ascii="Helvetica" w:eastAsia="Times New Roman" w:hAnsi="Helvetica" w:cs="Helvetica"/>
          <w:color w:val="666666"/>
          <w:sz w:val="23"/>
          <w:szCs w:val="23"/>
        </w:rPr>
      </w:pPr>
      <w:ins w:id="141" w:author="Unknown">
        <w:r w:rsidRPr="00066E38">
          <w:rPr>
            <w:rFonts w:ascii="Helvetica" w:eastAsia="Times New Roman" w:hAnsi="Helvetica" w:cs="Helvetica"/>
            <w:color w:val="666666"/>
            <w:sz w:val="23"/>
            <w:szCs w:val="23"/>
          </w:rPr>
          <w:t>Example: When a new student is added to the student database, new records should be created in the related tables like Exam, Score and Attendance tables.</w:t>
        </w:r>
      </w:ins>
    </w:p>
    <w:p w:rsidR="00066E38" w:rsidRPr="00066E38" w:rsidRDefault="00066E38" w:rsidP="00066E38">
      <w:pPr>
        <w:shd w:val="clear" w:color="auto" w:fill="FFFFFF"/>
        <w:spacing w:after="0" w:line="240" w:lineRule="auto"/>
        <w:textAlignment w:val="baseline"/>
        <w:rPr>
          <w:ins w:id="142" w:author="Unknown"/>
          <w:rFonts w:ascii="Helvetica" w:eastAsia="Times New Roman" w:hAnsi="Helvetica" w:cs="Helvetica"/>
          <w:color w:val="666666"/>
          <w:sz w:val="23"/>
          <w:szCs w:val="23"/>
        </w:rPr>
      </w:pPr>
      <w:ins w:id="143" w:author="Unknown">
        <w:r w:rsidRPr="00066E38">
          <w:rPr>
            <w:rFonts w:ascii="inherit" w:eastAsia="Times New Roman" w:hAnsi="inherit" w:cs="Helvetica"/>
            <w:b/>
            <w:bCs/>
            <w:color w:val="000000"/>
            <w:sz w:val="23"/>
            <w:szCs w:val="23"/>
            <w:bdr w:val="none" w:sz="0" w:space="0" w:color="auto" w:frame="1"/>
          </w:rPr>
          <w:t>24. What is the difference between DELETE and TRUNCATE commands?</w:t>
        </w:r>
      </w:ins>
    </w:p>
    <w:p w:rsidR="00066E38" w:rsidRPr="00066E38" w:rsidRDefault="00066E38" w:rsidP="00066E38">
      <w:pPr>
        <w:shd w:val="clear" w:color="auto" w:fill="FFFFFF"/>
        <w:spacing w:before="204" w:after="204" w:line="240" w:lineRule="auto"/>
        <w:textAlignment w:val="baseline"/>
        <w:rPr>
          <w:ins w:id="144" w:author="Unknown"/>
          <w:rFonts w:ascii="Helvetica" w:eastAsia="Times New Roman" w:hAnsi="Helvetica" w:cs="Helvetica"/>
          <w:color w:val="666666"/>
          <w:sz w:val="23"/>
          <w:szCs w:val="23"/>
        </w:rPr>
      </w:pPr>
      <w:ins w:id="145" w:author="Unknown">
        <w:r w:rsidRPr="00066E38">
          <w:rPr>
            <w:rFonts w:ascii="Helvetica" w:eastAsia="Times New Roman" w:hAnsi="Helvetica" w:cs="Helvetica"/>
            <w:color w:val="666666"/>
            <w:sz w:val="23"/>
            <w:szCs w:val="23"/>
          </w:rPr>
          <w:t>DELETE command is used to remove rows from the table, and WHERE clause can be used for conditional set of parameters. Commit and Rollback can be performed after delete statement.</w:t>
        </w:r>
      </w:ins>
    </w:p>
    <w:p w:rsidR="00066E38" w:rsidRPr="00066E38" w:rsidRDefault="00066E38" w:rsidP="00066E38">
      <w:pPr>
        <w:shd w:val="clear" w:color="auto" w:fill="FFFFFF"/>
        <w:spacing w:before="204" w:after="204" w:line="240" w:lineRule="auto"/>
        <w:textAlignment w:val="baseline"/>
        <w:rPr>
          <w:ins w:id="146" w:author="Unknown"/>
          <w:rFonts w:ascii="Helvetica" w:eastAsia="Times New Roman" w:hAnsi="Helvetica" w:cs="Helvetica"/>
          <w:color w:val="666666"/>
          <w:sz w:val="23"/>
          <w:szCs w:val="23"/>
        </w:rPr>
      </w:pPr>
      <w:ins w:id="147" w:author="Unknown">
        <w:r w:rsidRPr="00066E38">
          <w:rPr>
            <w:rFonts w:ascii="Helvetica" w:eastAsia="Times New Roman" w:hAnsi="Helvetica" w:cs="Helvetica"/>
            <w:color w:val="666666"/>
            <w:sz w:val="23"/>
            <w:szCs w:val="23"/>
          </w:rPr>
          <w:t>TRUNCATE removes all rows from the table. Truncate operation cannot be rolled back.</w:t>
        </w:r>
      </w:ins>
    </w:p>
    <w:p w:rsidR="00066E38" w:rsidRPr="00066E38" w:rsidRDefault="00066E38" w:rsidP="00066E38">
      <w:pPr>
        <w:shd w:val="clear" w:color="auto" w:fill="FFFFFF"/>
        <w:spacing w:after="0" w:line="240" w:lineRule="auto"/>
        <w:textAlignment w:val="baseline"/>
        <w:rPr>
          <w:ins w:id="148" w:author="Unknown"/>
          <w:rFonts w:ascii="Helvetica" w:eastAsia="Times New Roman" w:hAnsi="Helvetica" w:cs="Helvetica"/>
          <w:color w:val="666666"/>
          <w:sz w:val="23"/>
          <w:szCs w:val="23"/>
        </w:rPr>
      </w:pPr>
      <w:ins w:id="149" w:author="Unknown">
        <w:r w:rsidRPr="00066E38">
          <w:rPr>
            <w:rFonts w:ascii="inherit" w:eastAsia="Times New Roman" w:hAnsi="inherit" w:cs="Helvetica"/>
            <w:b/>
            <w:bCs/>
            <w:color w:val="000000"/>
            <w:sz w:val="23"/>
            <w:szCs w:val="23"/>
            <w:bdr w:val="none" w:sz="0" w:space="0" w:color="auto" w:frame="1"/>
          </w:rPr>
          <w:t>25. What are local and global variables and their differences?</w:t>
        </w:r>
      </w:ins>
    </w:p>
    <w:p w:rsidR="00066E38" w:rsidRPr="00066E38" w:rsidRDefault="00066E38" w:rsidP="00066E38">
      <w:pPr>
        <w:shd w:val="clear" w:color="auto" w:fill="FFFFFF"/>
        <w:spacing w:before="204" w:after="204" w:line="240" w:lineRule="auto"/>
        <w:textAlignment w:val="baseline"/>
        <w:rPr>
          <w:ins w:id="150" w:author="Unknown"/>
          <w:rFonts w:ascii="Helvetica" w:eastAsia="Times New Roman" w:hAnsi="Helvetica" w:cs="Helvetica"/>
          <w:color w:val="666666"/>
          <w:sz w:val="23"/>
          <w:szCs w:val="23"/>
        </w:rPr>
      </w:pPr>
      <w:ins w:id="151" w:author="Unknown">
        <w:r w:rsidRPr="00066E38">
          <w:rPr>
            <w:rFonts w:ascii="Helvetica" w:eastAsia="Times New Roman" w:hAnsi="Helvetica" w:cs="Helvetica"/>
            <w:color w:val="666666"/>
            <w:sz w:val="23"/>
            <w:szCs w:val="23"/>
          </w:rPr>
          <w:t>Local variables are the variables which can be used or exist inside the function. They are not known to the other functions and those variables cannot be referred or used. Variables can be created whenever that function is called.</w:t>
        </w:r>
      </w:ins>
    </w:p>
    <w:p w:rsidR="00066E38" w:rsidRPr="00066E38" w:rsidRDefault="00066E38" w:rsidP="00066E38">
      <w:pPr>
        <w:shd w:val="clear" w:color="auto" w:fill="FFFFFF"/>
        <w:spacing w:before="204" w:after="204" w:line="240" w:lineRule="auto"/>
        <w:textAlignment w:val="baseline"/>
        <w:rPr>
          <w:ins w:id="152" w:author="Unknown"/>
          <w:rFonts w:ascii="Helvetica" w:eastAsia="Times New Roman" w:hAnsi="Helvetica" w:cs="Helvetica"/>
          <w:color w:val="666666"/>
          <w:sz w:val="23"/>
          <w:szCs w:val="23"/>
        </w:rPr>
      </w:pPr>
      <w:ins w:id="153" w:author="Unknown">
        <w:r w:rsidRPr="00066E38">
          <w:rPr>
            <w:rFonts w:ascii="Helvetica" w:eastAsia="Times New Roman" w:hAnsi="Helvetica" w:cs="Helvetica"/>
            <w:color w:val="666666"/>
            <w:sz w:val="23"/>
            <w:szCs w:val="23"/>
          </w:rPr>
          <w:t>Global variables are the variables which can be used or exist throughout the program. Same variable declared in global cannot be used in functions. Global variables cannot be created whenever that function is called.</w:t>
        </w:r>
      </w:ins>
    </w:p>
    <w:p w:rsidR="00066E38" w:rsidRPr="00066E38" w:rsidRDefault="00066E38" w:rsidP="00066E38">
      <w:pPr>
        <w:shd w:val="clear" w:color="auto" w:fill="FFFFFF"/>
        <w:spacing w:after="0" w:line="240" w:lineRule="auto"/>
        <w:textAlignment w:val="baseline"/>
        <w:rPr>
          <w:ins w:id="154" w:author="Unknown"/>
          <w:rFonts w:ascii="Helvetica" w:eastAsia="Times New Roman" w:hAnsi="Helvetica" w:cs="Helvetica"/>
          <w:color w:val="666666"/>
          <w:sz w:val="23"/>
          <w:szCs w:val="23"/>
        </w:rPr>
      </w:pPr>
      <w:ins w:id="155" w:author="Unknown">
        <w:r w:rsidRPr="00066E38">
          <w:rPr>
            <w:rFonts w:ascii="inherit" w:eastAsia="Times New Roman" w:hAnsi="inherit" w:cs="Helvetica"/>
            <w:b/>
            <w:bCs/>
            <w:color w:val="000000"/>
            <w:sz w:val="23"/>
            <w:szCs w:val="23"/>
            <w:bdr w:val="none" w:sz="0" w:space="0" w:color="auto" w:frame="1"/>
          </w:rPr>
          <w:lastRenderedPageBreak/>
          <w:t> 26. What is a constraint?</w:t>
        </w:r>
      </w:ins>
    </w:p>
    <w:p w:rsidR="00066E38" w:rsidRPr="00066E38" w:rsidRDefault="00066E38" w:rsidP="00066E38">
      <w:pPr>
        <w:shd w:val="clear" w:color="auto" w:fill="FFFFFF"/>
        <w:spacing w:before="204" w:after="204" w:line="240" w:lineRule="auto"/>
        <w:textAlignment w:val="baseline"/>
        <w:rPr>
          <w:ins w:id="156" w:author="Unknown"/>
          <w:rFonts w:ascii="Helvetica" w:eastAsia="Times New Roman" w:hAnsi="Helvetica" w:cs="Helvetica"/>
          <w:color w:val="666666"/>
          <w:sz w:val="23"/>
          <w:szCs w:val="23"/>
        </w:rPr>
      </w:pPr>
      <w:ins w:id="157" w:author="Unknown">
        <w:r w:rsidRPr="00066E38">
          <w:rPr>
            <w:rFonts w:ascii="Helvetica" w:eastAsia="Times New Roman" w:hAnsi="Helvetica" w:cs="Helvetica"/>
            <w:color w:val="666666"/>
            <w:sz w:val="23"/>
            <w:szCs w:val="23"/>
          </w:rPr>
          <w:t>Constraint can be used to specify the limit on the data type of table. Constraint can be specified while creating or altering the table statement. Sample of constraint are.</w:t>
        </w:r>
      </w:ins>
    </w:p>
    <w:p w:rsidR="00066E38" w:rsidRPr="00066E38" w:rsidRDefault="00066E38" w:rsidP="00066E38">
      <w:pPr>
        <w:numPr>
          <w:ilvl w:val="0"/>
          <w:numId w:val="2"/>
        </w:numPr>
        <w:shd w:val="clear" w:color="auto" w:fill="FFFFFF"/>
        <w:spacing w:after="0" w:line="240" w:lineRule="auto"/>
        <w:ind w:left="345" w:firstLine="0"/>
        <w:textAlignment w:val="baseline"/>
        <w:rPr>
          <w:ins w:id="158" w:author="Unknown"/>
          <w:rFonts w:ascii="inherit" w:eastAsia="Times New Roman" w:hAnsi="inherit" w:cs="Helvetica"/>
          <w:color w:val="666666"/>
          <w:sz w:val="23"/>
          <w:szCs w:val="23"/>
        </w:rPr>
      </w:pPr>
      <w:ins w:id="159" w:author="Unknown">
        <w:r w:rsidRPr="00066E38">
          <w:rPr>
            <w:rFonts w:ascii="inherit" w:eastAsia="Times New Roman" w:hAnsi="inherit" w:cs="Helvetica"/>
            <w:color w:val="666666"/>
            <w:sz w:val="23"/>
            <w:szCs w:val="23"/>
          </w:rPr>
          <w:t>NOT NULL.</w:t>
        </w:r>
      </w:ins>
    </w:p>
    <w:p w:rsidR="00066E38" w:rsidRPr="00066E38" w:rsidRDefault="00066E38" w:rsidP="00066E38">
      <w:pPr>
        <w:numPr>
          <w:ilvl w:val="0"/>
          <w:numId w:val="2"/>
        </w:numPr>
        <w:shd w:val="clear" w:color="auto" w:fill="FFFFFF"/>
        <w:spacing w:after="0" w:line="240" w:lineRule="auto"/>
        <w:ind w:left="345" w:firstLine="0"/>
        <w:textAlignment w:val="baseline"/>
        <w:rPr>
          <w:ins w:id="160" w:author="Unknown"/>
          <w:rFonts w:ascii="inherit" w:eastAsia="Times New Roman" w:hAnsi="inherit" w:cs="Helvetica"/>
          <w:color w:val="666666"/>
          <w:sz w:val="23"/>
          <w:szCs w:val="23"/>
        </w:rPr>
      </w:pPr>
      <w:ins w:id="161" w:author="Unknown">
        <w:r w:rsidRPr="00066E38">
          <w:rPr>
            <w:rFonts w:ascii="inherit" w:eastAsia="Times New Roman" w:hAnsi="inherit" w:cs="Helvetica"/>
            <w:color w:val="666666"/>
            <w:sz w:val="23"/>
            <w:szCs w:val="23"/>
          </w:rPr>
          <w:t>CHECK.</w:t>
        </w:r>
      </w:ins>
    </w:p>
    <w:p w:rsidR="00066E38" w:rsidRPr="00066E38" w:rsidRDefault="00066E38" w:rsidP="00066E38">
      <w:pPr>
        <w:numPr>
          <w:ilvl w:val="0"/>
          <w:numId w:val="2"/>
        </w:numPr>
        <w:shd w:val="clear" w:color="auto" w:fill="FFFFFF"/>
        <w:spacing w:after="0" w:line="240" w:lineRule="auto"/>
        <w:ind w:left="345" w:firstLine="0"/>
        <w:textAlignment w:val="baseline"/>
        <w:rPr>
          <w:ins w:id="162" w:author="Unknown"/>
          <w:rFonts w:ascii="inherit" w:eastAsia="Times New Roman" w:hAnsi="inherit" w:cs="Helvetica"/>
          <w:color w:val="666666"/>
          <w:sz w:val="23"/>
          <w:szCs w:val="23"/>
        </w:rPr>
      </w:pPr>
      <w:ins w:id="163" w:author="Unknown">
        <w:r w:rsidRPr="00066E38">
          <w:rPr>
            <w:rFonts w:ascii="inherit" w:eastAsia="Times New Roman" w:hAnsi="inherit" w:cs="Helvetica"/>
            <w:color w:val="666666"/>
            <w:sz w:val="23"/>
            <w:szCs w:val="23"/>
          </w:rPr>
          <w:t>DEFAULT.</w:t>
        </w:r>
      </w:ins>
    </w:p>
    <w:p w:rsidR="00066E38" w:rsidRPr="00066E38" w:rsidRDefault="00066E38" w:rsidP="00066E38">
      <w:pPr>
        <w:numPr>
          <w:ilvl w:val="0"/>
          <w:numId w:val="2"/>
        </w:numPr>
        <w:shd w:val="clear" w:color="auto" w:fill="FFFFFF"/>
        <w:spacing w:after="0" w:line="240" w:lineRule="auto"/>
        <w:ind w:left="345" w:firstLine="0"/>
        <w:textAlignment w:val="baseline"/>
        <w:rPr>
          <w:ins w:id="164" w:author="Unknown"/>
          <w:rFonts w:ascii="inherit" w:eastAsia="Times New Roman" w:hAnsi="inherit" w:cs="Helvetica"/>
          <w:color w:val="666666"/>
          <w:sz w:val="23"/>
          <w:szCs w:val="23"/>
        </w:rPr>
      </w:pPr>
      <w:ins w:id="165" w:author="Unknown">
        <w:r w:rsidRPr="00066E38">
          <w:rPr>
            <w:rFonts w:ascii="inherit" w:eastAsia="Times New Roman" w:hAnsi="inherit" w:cs="Helvetica"/>
            <w:color w:val="666666"/>
            <w:sz w:val="23"/>
            <w:szCs w:val="23"/>
          </w:rPr>
          <w:t>UNIQUE.</w:t>
        </w:r>
      </w:ins>
    </w:p>
    <w:p w:rsidR="00066E38" w:rsidRPr="00066E38" w:rsidRDefault="00066E38" w:rsidP="00066E38">
      <w:pPr>
        <w:numPr>
          <w:ilvl w:val="0"/>
          <w:numId w:val="2"/>
        </w:numPr>
        <w:shd w:val="clear" w:color="auto" w:fill="FFFFFF"/>
        <w:spacing w:after="0" w:line="240" w:lineRule="auto"/>
        <w:ind w:left="345" w:firstLine="0"/>
        <w:textAlignment w:val="baseline"/>
        <w:rPr>
          <w:ins w:id="166" w:author="Unknown"/>
          <w:rFonts w:ascii="inherit" w:eastAsia="Times New Roman" w:hAnsi="inherit" w:cs="Helvetica"/>
          <w:color w:val="666666"/>
          <w:sz w:val="23"/>
          <w:szCs w:val="23"/>
        </w:rPr>
      </w:pPr>
      <w:ins w:id="167" w:author="Unknown">
        <w:r w:rsidRPr="00066E38">
          <w:rPr>
            <w:rFonts w:ascii="inherit" w:eastAsia="Times New Roman" w:hAnsi="inherit" w:cs="Helvetica"/>
            <w:color w:val="666666"/>
            <w:sz w:val="23"/>
            <w:szCs w:val="23"/>
          </w:rPr>
          <w:t>PRIMARY KEY.</w:t>
        </w:r>
      </w:ins>
    </w:p>
    <w:p w:rsidR="00066E38" w:rsidRPr="00066E38" w:rsidRDefault="00066E38" w:rsidP="00066E38">
      <w:pPr>
        <w:numPr>
          <w:ilvl w:val="0"/>
          <w:numId w:val="2"/>
        </w:numPr>
        <w:shd w:val="clear" w:color="auto" w:fill="FFFFFF"/>
        <w:spacing w:after="0" w:line="240" w:lineRule="auto"/>
        <w:ind w:left="345" w:firstLine="0"/>
        <w:textAlignment w:val="baseline"/>
        <w:rPr>
          <w:ins w:id="168" w:author="Unknown"/>
          <w:rFonts w:ascii="inherit" w:eastAsia="Times New Roman" w:hAnsi="inherit" w:cs="Helvetica"/>
          <w:color w:val="666666"/>
          <w:sz w:val="23"/>
          <w:szCs w:val="23"/>
        </w:rPr>
      </w:pPr>
      <w:ins w:id="169" w:author="Unknown">
        <w:r w:rsidRPr="00066E38">
          <w:rPr>
            <w:rFonts w:ascii="inherit" w:eastAsia="Times New Roman" w:hAnsi="inherit" w:cs="Helvetica"/>
            <w:color w:val="666666"/>
            <w:sz w:val="23"/>
            <w:szCs w:val="23"/>
          </w:rPr>
          <w:t>FOREIGN KEY.</w:t>
        </w:r>
      </w:ins>
    </w:p>
    <w:p w:rsidR="00066E38" w:rsidRPr="00066E38" w:rsidRDefault="00066E38" w:rsidP="00066E38">
      <w:pPr>
        <w:shd w:val="clear" w:color="auto" w:fill="FFFFFF"/>
        <w:spacing w:after="0" w:line="240" w:lineRule="auto"/>
        <w:textAlignment w:val="baseline"/>
        <w:rPr>
          <w:ins w:id="170" w:author="Unknown"/>
          <w:rFonts w:ascii="Helvetica" w:eastAsia="Times New Roman" w:hAnsi="Helvetica" w:cs="Helvetica"/>
          <w:color w:val="666666"/>
          <w:sz w:val="23"/>
          <w:szCs w:val="23"/>
        </w:rPr>
      </w:pPr>
      <w:ins w:id="171" w:author="Unknown">
        <w:r w:rsidRPr="00066E38">
          <w:rPr>
            <w:rFonts w:ascii="inherit" w:eastAsia="Times New Roman" w:hAnsi="inherit" w:cs="Helvetica"/>
            <w:b/>
            <w:bCs/>
            <w:color w:val="000000"/>
            <w:sz w:val="23"/>
            <w:szCs w:val="23"/>
            <w:bdr w:val="none" w:sz="0" w:space="0" w:color="auto" w:frame="1"/>
          </w:rPr>
          <w:t>27. What is data Integrity?</w:t>
        </w:r>
      </w:ins>
    </w:p>
    <w:p w:rsidR="00066E38" w:rsidRPr="00066E38" w:rsidRDefault="00066E38" w:rsidP="00066E38">
      <w:pPr>
        <w:shd w:val="clear" w:color="auto" w:fill="FFFFFF"/>
        <w:spacing w:before="204" w:after="204" w:line="240" w:lineRule="auto"/>
        <w:textAlignment w:val="baseline"/>
        <w:rPr>
          <w:ins w:id="172" w:author="Unknown"/>
          <w:rFonts w:ascii="Helvetica" w:eastAsia="Times New Roman" w:hAnsi="Helvetica" w:cs="Helvetica"/>
          <w:color w:val="666666"/>
          <w:sz w:val="23"/>
          <w:szCs w:val="23"/>
        </w:rPr>
      </w:pPr>
      <w:ins w:id="173" w:author="Unknown">
        <w:r w:rsidRPr="00066E38">
          <w:rPr>
            <w:rFonts w:ascii="Helvetica" w:eastAsia="Times New Roman" w:hAnsi="Helvetica" w:cs="Helvetica"/>
            <w:color w:val="666666"/>
            <w:sz w:val="23"/>
            <w:szCs w:val="23"/>
          </w:rPr>
          <w:t>Data Integrity defines the accuracy and consistency of data stored in a database. It can also define integrity constraints to enforce business rules on the data when it is entered into the application or database.</w:t>
        </w:r>
      </w:ins>
    </w:p>
    <w:p w:rsidR="00066E38" w:rsidRPr="00066E38" w:rsidRDefault="00066E38" w:rsidP="00066E38">
      <w:pPr>
        <w:shd w:val="clear" w:color="auto" w:fill="FFFFFF"/>
        <w:spacing w:after="0" w:line="240" w:lineRule="auto"/>
        <w:textAlignment w:val="baseline"/>
        <w:rPr>
          <w:ins w:id="174" w:author="Unknown"/>
          <w:rFonts w:ascii="Helvetica" w:eastAsia="Times New Roman" w:hAnsi="Helvetica" w:cs="Helvetica"/>
          <w:color w:val="666666"/>
          <w:sz w:val="23"/>
          <w:szCs w:val="23"/>
        </w:rPr>
      </w:pPr>
      <w:ins w:id="175" w:author="Unknown">
        <w:r w:rsidRPr="00066E38">
          <w:rPr>
            <w:rFonts w:ascii="inherit" w:eastAsia="Times New Roman" w:hAnsi="inherit" w:cs="Helvetica"/>
            <w:b/>
            <w:bCs/>
            <w:color w:val="000000"/>
            <w:sz w:val="23"/>
            <w:szCs w:val="23"/>
            <w:bdr w:val="none" w:sz="0" w:space="0" w:color="auto" w:frame="1"/>
          </w:rPr>
          <w:t> 28. What is Auto Increment?</w:t>
        </w:r>
      </w:ins>
    </w:p>
    <w:p w:rsidR="00066E38" w:rsidRPr="00066E38" w:rsidRDefault="00066E38" w:rsidP="00066E38">
      <w:pPr>
        <w:shd w:val="clear" w:color="auto" w:fill="FFFFFF"/>
        <w:spacing w:before="204" w:after="204" w:line="240" w:lineRule="auto"/>
        <w:textAlignment w:val="baseline"/>
        <w:rPr>
          <w:ins w:id="176" w:author="Unknown"/>
          <w:rFonts w:ascii="Helvetica" w:eastAsia="Times New Roman" w:hAnsi="Helvetica" w:cs="Helvetica"/>
          <w:color w:val="666666"/>
          <w:sz w:val="23"/>
          <w:szCs w:val="23"/>
        </w:rPr>
      </w:pPr>
      <w:ins w:id="177" w:author="Unknown">
        <w:r w:rsidRPr="00066E38">
          <w:rPr>
            <w:rFonts w:ascii="Helvetica" w:eastAsia="Times New Roman" w:hAnsi="Helvetica" w:cs="Helvetica"/>
            <w:color w:val="666666"/>
            <w:sz w:val="23"/>
            <w:szCs w:val="23"/>
          </w:rPr>
          <w:t>Auto increment keyword allows the user to create a unique number to be generated when a new record is inserted into the table. AUTO INCREMENT keyword can be used in Oracle and IDENTITY keyword can be used in SQL SERVER.</w:t>
        </w:r>
      </w:ins>
    </w:p>
    <w:p w:rsidR="00066E38" w:rsidRPr="00066E38" w:rsidRDefault="00066E38" w:rsidP="00066E38">
      <w:pPr>
        <w:shd w:val="clear" w:color="auto" w:fill="FFFFFF"/>
        <w:spacing w:before="204" w:after="204" w:line="240" w:lineRule="auto"/>
        <w:textAlignment w:val="baseline"/>
        <w:rPr>
          <w:ins w:id="178" w:author="Unknown"/>
          <w:rFonts w:ascii="Helvetica" w:eastAsia="Times New Roman" w:hAnsi="Helvetica" w:cs="Helvetica"/>
          <w:color w:val="666666"/>
          <w:sz w:val="23"/>
          <w:szCs w:val="23"/>
        </w:rPr>
      </w:pPr>
      <w:ins w:id="179" w:author="Unknown">
        <w:r w:rsidRPr="00066E38">
          <w:rPr>
            <w:rFonts w:ascii="Helvetica" w:eastAsia="Times New Roman" w:hAnsi="Helvetica" w:cs="Helvetica"/>
            <w:color w:val="666666"/>
            <w:sz w:val="23"/>
            <w:szCs w:val="23"/>
          </w:rPr>
          <w:t>Mostly this keyword can be used whenever PRIMARY KEY is used.</w:t>
        </w:r>
      </w:ins>
    </w:p>
    <w:p w:rsidR="00066E38" w:rsidRPr="00066E38" w:rsidRDefault="00066E38" w:rsidP="00066E38">
      <w:pPr>
        <w:shd w:val="clear" w:color="auto" w:fill="FFFFFF"/>
        <w:spacing w:after="0" w:line="240" w:lineRule="auto"/>
        <w:textAlignment w:val="baseline"/>
        <w:rPr>
          <w:ins w:id="180" w:author="Unknown"/>
          <w:rFonts w:ascii="Helvetica" w:eastAsia="Times New Roman" w:hAnsi="Helvetica" w:cs="Helvetica"/>
          <w:color w:val="666666"/>
          <w:sz w:val="23"/>
          <w:szCs w:val="23"/>
        </w:rPr>
      </w:pPr>
      <w:ins w:id="181" w:author="Unknown">
        <w:r w:rsidRPr="00066E38">
          <w:rPr>
            <w:rFonts w:ascii="inherit" w:eastAsia="Times New Roman" w:hAnsi="inherit" w:cs="Helvetica"/>
            <w:b/>
            <w:bCs/>
            <w:color w:val="000000"/>
            <w:sz w:val="23"/>
            <w:szCs w:val="23"/>
            <w:bdr w:val="none" w:sz="0" w:space="0" w:color="auto" w:frame="1"/>
          </w:rPr>
          <w:t> 29. What is the difference between Cluster and Non-Cluster Index?</w:t>
        </w:r>
      </w:ins>
    </w:p>
    <w:p w:rsidR="00066E38" w:rsidRPr="00066E38" w:rsidRDefault="00066E38" w:rsidP="00066E38">
      <w:pPr>
        <w:shd w:val="clear" w:color="auto" w:fill="FFFFFF"/>
        <w:spacing w:before="204" w:after="204" w:line="240" w:lineRule="auto"/>
        <w:textAlignment w:val="baseline"/>
        <w:rPr>
          <w:ins w:id="182" w:author="Unknown"/>
          <w:rFonts w:ascii="Helvetica" w:eastAsia="Times New Roman" w:hAnsi="Helvetica" w:cs="Helvetica"/>
          <w:color w:val="666666"/>
          <w:sz w:val="23"/>
          <w:szCs w:val="23"/>
        </w:rPr>
      </w:pPr>
      <w:ins w:id="183" w:author="Unknown">
        <w:r w:rsidRPr="00066E38">
          <w:rPr>
            <w:rFonts w:ascii="Helvetica" w:eastAsia="Times New Roman" w:hAnsi="Helvetica" w:cs="Helvetica"/>
            <w:color w:val="666666"/>
            <w:sz w:val="23"/>
            <w:szCs w:val="23"/>
          </w:rPr>
          <w:t>Clustered index is used for easy retrieval of data from the database by altering the way that the records are stored. Database sorts out rows by the column which is set to be clustered index.</w:t>
        </w:r>
      </w:ins>
    </w:p>
    <w:p w:rsidR="00066E38" w:rsidRPr="00066E38" w:rsidRDefault="00066E38" w:rsidP="00066E38">
      <w:pPr>
        <w:shd w:val="clear" w:color="auto" w:fill="FFFFFF"/>
        <w:spacing w:before="204" w:after="204" w:line="240" w:lineRule="auto"/>
        <w:textAlignment w:val="baseline"/>
        <w:rPr>
          <w:ins w:id="184" w:author="Unknown"/>
          <w:rFonts w:ascii="Helvetica" w:eastAsia="Times New Roman" w:hAnsi="Helvetica" w:cs="Helvetica"/>
          <w:color w:val="666666"/>
          <w:sz w:val="23"/>
          <w:szCs w:val="23"/>
        </w:rPr>
      </w:pPr>
      <w:ins w:id="185" w:author="Unknown">
        <w:r w:rsidRPr="00066E38">
          <w:rPr>
            <w:rFonts w:ascii="Helvetica" w:eastAsia="Times New Roman" w:hAnsi="Helvetica" w:cs="Helvetica"/>
            <w:color w:val="666666"/>
            <w:sz w:val="23"/>
            <w:szCs w:val="23"/>
          </w:rPr>
          <w:t xml:space="preserve">A </w:t>
        </w:r>
        <w:proofErr w:type="spellStart"/>
        <w:r w:rsidRPr="00066E38">
          <w:rPr>
            <w:rFonts w:ascii="Helvetica" w:eastAsia="Times New Roman" w:hAnsi="Helvetica" w:cs="Helvetica"/>
            <w:color w:val="666666"/>
            <w:sz w:val="23"/>
            <w:szCs w:val="23"/>
          </w:rPr>
          <w:t>nonclustered</w:t>
        </w:r>
        <w:proofErr w:type="spellEnd"/>
        <w:r w:rsidRPr="00066E38">
          <w:rPr>
            <w:rFonts w:ascii="Helvetica" w:eastAsia="Times New Roman" w:hAnsi="Helvetica" w:cs="Helvetica"/>
            <w:color w:val="666666"/>
            <w:sz w:val="23"/>
            <w:szCs w:val="23"/>
          </w:rPr>
          <w:t xml:space="preserve"> index does not alter the way it was stored but creates a complete separate object within the table. It point back to the original table rows after searching.</w:t>
        </w:r>
      </w:ins>
    </w:p>
    <w:p w:rsidR="00066E38" w:rsidRPr="00066E38" w:rsidRDefault="00066E38" w:rsidP="00066E38">
      <w:pPr>
        <w:shd w:val="clear" w:color="auto" w:fill="FFFFFF"/>
        <w:spacing w:after="0" w:line="240" w:lineRule="auto"/>
        <w:textAlignment w:val="baseline"/>
        <w:rPr>
          <w:ins w:id="186" w:author="Unknown"/>
          <w:rFonts w:ascii="Helvetica" w:eastAsia="Times New Roman" w:hAnsi="Helvetica" w:cs="Helvetica"/>
          <w:color w:val="666666"/>
          <w:sz w:val="23"/>
          <w:szCs w:val="23"/>
        </w:rPr>
      </w:pPr>
      <w:ins w:id="187" w:author="Unknown">
        <w:r w:rsidRPr="00066E38">
          <w:rPr>
            <w:rFonts w:ascii="inherit" w:eastAsia="Times New Roman" w:hAnsi="inherit" w:cs="Helvetica"/>
            <w:b/>
            <w:bCs/>
            <w:color w:val="000000"/>
            <w:sz w:val="23"/>
            <w:szCs w:val="23"/>
            <w:bdr w:val="none" w:sz="0" w:space="0" w:color="auto" w:frame="1"/>
          </w:rPr>
          <w:t xml:space="preserve">30. What is </w:t>
        </w:r>
        <w:proofErr w:type="spellStart"/>
        <w:r w:rsidRPr="00066E38">
          <w:rPr>
            <w:rFonts w:ascii="inherit" w:eastAsia="Times New Roman" w:hAnsi="inherit" w:cs="Helvetica"/>
            <w:b/>
            <w:bCs/>
            <w:color w:val="000000"/>
            <w:sz w:val="23"/>
            <w:szCs w:val="23"/>
            <w:bdr w:val="none" w:sz="0" w:space="0" w:color="auto" w:frame="1"/>
          </w:rPr>
          <w:t>Datawarehouse</w:t>
        </w:r>
        <w:proofErr w:type="spellEnd"/>
        <w:r w:rsidRPr="00066E38">
          <w:rPr>
            <w:rFonts w:ascii="inherit" w:eastAsia="Times New Roman" w:hAnsi="inherit" w:cs="Helvetica"/>
            <w:b/>
            <w:bCs/>
            <w:color w:val="000000"/>
            <w:sz w:val="23"/>
            <w:szCs w:val="23"/>
            <w:bdr w:val="none" w:sz="0" w:space="0" w:color="auto" w:frame="1"/>
          </w:rPr>
          <w:t>?</w:t>
        </w:r>
      </w:ins>
    </w:p>
    <w:p w:rsidR="00066E38" w:rsidRPr="00066E38" w:rsidRDefault="00066E38" w:rsidP="00066E38">
      <w:pPr>
        <w:shd w:val="clear" w:color="auto" w:fill="FFFFFF"/>
        <w:spacing w:before="204" w:after="204" w:line="240" w:lineRule="auto"/>
        <w:textAlignment w:val="baseline"/>
        <w:rPr>
          <w:ins w:id="188" w:author="Unknown"/>
          <w:rFonts w:ascii="Helvetica" w:eastAsia="Times New Roman" w:hAnsi="Helvetica" w:cs="Helvetica"/>
          <w:color w:val="666666"/>
          <w:sz w:val="23"/>
          <w:szCs w:val="23"/>
        </w:rPr>
      </w:pPr>
      <w:proofErr w:type="spellStart"/>
      <w:ins w:id="189" w:author="Unknown">
        <w:r w:rsidRPr="00066E38">
          <w:rPr>
            <w:rFonts w:ascii="Helvetica" w:eastAsia="Times New Roman" w:hAnsi="Helvetica" w:cs="Helvetica"/>
            <w:color w:val="666666"/>
            <w:sz w:val="23"/>
            <w:szCs w:val="23"/>
          </w:rPr>
          <w:t>Datawarehouse</w:t>
        </w:r>
        <w:proofErr w:type="spellEnd"/>
        <w:r w:rsidRPr="00066E38">
          <w:rPr>
            <w:rFonts w:ascii="Helvetica" w:eastAsia="Times New Roman" w:hAnsi="Helvetica" w:cs="Helvetica"/>
            <w:color w:val="666666"/>
            <w:sz w:val="23"/>
            <w:szCs w:val="23"/>
          </w:rPr>
          <w:t xml:space="preserve"> is a central repository of data from multiple sources of information. Those data are consolidated, transformed and made available for the mining and online processing. Warehouse data have a subset of data called Data Marts.</w:t>
        </w:r>
      </w:ins>
    </w:p>
    <w:p w:rsidR="00066E38" w:rsidRPr="00066E38" w:rsidRDefault="00066E38" w:rsidP="00066E38">
      <w:pPr>
        <w:shd w:val="clear" w:color="auto" w:fill="FFFFFF"/>
        <w:spacing w:after="0" w:line="240" w:lineRule="auto"/>
        <w:textAlignment w:val="baseline"/>
        <w:rPr>
          <w:ins w:id="190" w:author="Unknown"/>
          <w:rFonts w:ascii="Helvetica" w:eastAsia="Times New Roman" w:hAnsi="Helvetica" w:cs="Helvetica"/>
          <w:color w:val="666666"/>
          <w:sz w:val="23"/>
          <w:szCs w:val="23"/>
        </w:rPr>
      </w:pPr>
      <w:ins w:id="191" w:author="Unknown">
        <w:r w:rsidRPr="00066E38">
          <w:rPr>
            <w:rFonts w:ascii="inherit" w:eastAsia="Times New Roman" w:hAnsi="inherit" w:cs="Helvetica"/>
            <w:b/>
            <w:bCs/>
            <w:color w:val="000000"/>
            <w:sz w:val="23"/>
            <w:szCs w:val="23"/>
            <w:bdr w:val="none" w:sz="0" w:space="0" w:color="auto" w:frame="1"/>
          </w:rPr>
          <w:t>31. What is Self-Join?</w:t>
        </w:r>
      </w:ins>
    </w:p>
    <w:p w:rsidR="00066E38" w:rsidRPr="00066E38" w:rsidRDefault="00066E38" w:rsidP="00066E38">
      <w:pPr>
        <w:shd w:val="clear" w:color="auto" w:fill="FFFFFF"/>
        <w:spacing w:before="204" w:after="204" w:line="240" w:lineRule="auto"/>
        <w:textAlignment w:val="baseline"/>
        <w:rPr>
          <w:ins w:id="192" w:author="Unknown"/>
          <w:rFonts w:ascii="Helvetica" w:eastAsia="Times New Roman" w:hAnsi="Helvetica" w:cs="Helvetica"/>
          <w:color w:val="666666"/>
          <w:sz w:val="23"/>
          <w:szCs w:val="23"/>
        </w:rPr>
      </w:pPr>
      <w:ins w:id="193" w:author="Unknown">
        <w:r w:rsidRPr="00066E38">
          <w:rPr>
            <w:rFonts w:ascii="Helvetica" w:eastAsia="Times New Roman" w:hAnsi="Helvetica" w:cs="Helvetica"/>
            <w:color w:val="666666"/>
            <w:sz w:val="23"/>
            <w:szCs w:val="23"/>
          </w:rPr>
          <w:t xml:space="preserve">Self-join is set to be query used to compare to </w:t>
        </w:r>
        <w:proofErr w:type="gramStart"/>
        <w:r w:rsidRPr="00066E38">
          <w:rPr>
            <w:rFonts w:ascii="Helvetica" w:eastAsia="Times New Roman" w:hAnsi="Helvetica" w:cs="Helvetica"/>
            <w:color w:val="666666"/>
            <w:sz w:val="23"/>
            <w:szCs w:val="23"/>
          </w:rPr>
          <w:t>itself</w:t>
        </w:r>
        <w:proofErr w:type="gramEnd"/>
        <w:r w:rsidRPr="00066E38">
          <w:rPr>
            <w:rFonts w:ascii="Helvetica" w:eastAsia="Times New Roman" w:hAnsi="Helvetica" w:cs="Helvetica"/>
            <w:color w:val="666666"/>
            <w:sz w:val="23"/>
            <w:szCs w:val="23"/>
          </w:rPr>
          <w:t>. This is used to compare values in a column with other values in the same column in the same table. ALIAS ES can be used for the same table comparison.</w:t>
        </w:r>
      </w:ins>
    </w:p>
    <w:p w:rsidR="00066E38" w:rsidRPr="00066E38" w:rsidRDefault="00066E38" w:rsidP="00066E38">
      <w:pPr>
        <w:shd w:val="clear" w:color="auto" w:fill="FFFFFF"/>
        <w:spacing w:after="0" w:line="240" w:lineRule="auto"/>
        <w:textAlignment w:val="baseline"/>
        <w:rPr>
          <w:ins w:id="194" w:author="Unknown"/>
          <w:rFonts w:ascii="Helvetica" w:eastAsia="Times New Roman" w:hAnsi="Helvetica" w:cs="Helvetica"/>
          <w:color w:val="666666"/>
          <w:sz w:val="23"/>
          <w:szCs w:val="23"/>
        </w:rPr>
      </w:pPr>
      <w:ins w:id="195" w:author="Unknown">
        <w:r w:rsidRPr="00066E38">
          <w:rPr>
            <w:rFonts w:ascii="inherit" w:eastAsia="Times New Roman" w:hAnsi="inherit" w:cs="Helvetica"/>
            <w:b/>
            <w:bCs/>
            <w:color w:val="000000"/>
            <w:sz w:val="23"/>
            <w:szCs w:val="23"/>
            <w:bdr w:val="none" w:sz="0" w:space="0" w:color="auto" w:frame="1"/>
          </w:rPr>
          <w:t> 32. What is Cross-Join?</w:t>
        </w:r>
      </w:ins>
    </w:p>
    <w:p w:rsidR="00066E38" w:rsidRPr="00066E38" w:rsidRDefault="00066E38" w:rsidP="00066E38">
      <w:pPr>
        <w:shd w:val="clear" w:color="auto" w:fill="FFFFFF"/>
        <w:spacing w:before="204" w:after="204" w:line="240" w:lineRule="auto"/>
        <w:textAlignment w:val="baseline"/>
        <w:rPr>
          <w:ins w:id="196" w:author="Unknown"/>
          <w:rFonts w:ascii="Helvetica" w:eastAsia="Times New Roman" w:hAnsi="Helvetica" w:cs="Helvetica"/>
          <w:color w:val="666666"/>
          <w:sz w:val="23"/>
          <w:szCs w:val="23"/>
        </w:rPr>
      </w:pPr>
      <w:ins w:id="197" w:author="Unknown">
        <w:r w:rsidRPr="00066E38">
          <w:rPr>
            <w:rFonts w:ascii="Helvetica" w:eastAsia="Times New Roman" w:hAnsi="Helvetica" w:cs="Helvetica"/>
            <w:color w:val="666666"/>
            <w:sz w:val="23"/>
            <w:szCs w:val="23"/>
          </w:rPr>
          <w:t>Cross join defines as Cartesian product where number of rows in the first table multiplied by number of rows in the second table. If suppose, WHERE clause is used in cross join then the query will work like an INNER JOIN.</w:t>
        </w:r>
      </w:ins>
    </w:p>
    <w:p w:rsidR="00066E38" w:rsidRPr="00066E38" w:rsidRDefault="00066E38" w:rsidP="00066E38">
      <w:pPr>
        <w:shd w:val="clear" w:color="auto" w:fill="FFFFFF"/>
        <w:spacing w:after="0" w:line="240" w:lineRule="auto"/>
        <w:textAlignment w:val="baseline"/>
        <w:rPr>
          <w:ins w:id="198" w:author="Unknown"/>
          <w:rFonts w:ascii="Helvetica" w:eastAsia="Times New Roman" w:hAnsi="Helvetica" w:cs="Helvetica"/>
          <w:color w:val="666666"/>
          <w:sz w:val="23"/>
          <w:szCs w:val="23"/>
        </w:rPr>
      </w:pPr>
      <w:ins w:id="199" w:author="Unknown">
        <w:r w:rsidRPr="00066E38">
          <w:rPr>
            <w:rFonts w:ascii="inherit" w:eastAsia="Times New Roman" w:hAnsi="inherit" w:cs="Helvetica"/>
            <w:b/>
            <w:bCs/>
            <w:color w:val="000000"/>
            <w:sz w:val="23"/>
            <w:szCs w:val="23"/>
            <w:bdr w:val="none" w:sz="0" w:space="0" w:color="auto" w:frame="1"/>
          </w:rPr>
          <w:lastRenderedPageBreak/>
          <w:t>33. What is user defined functions?</w:t>
        </w:r>
      </w:ins>
    </w:p>
    <w:p w:rsidR="00066E38" w:rsidRPr="00066E38" w:rsidRDefault="00066E38" w:rsidP="00066E38">
      <w:pPr>
        <w:shd w:val="clear" w:color="auto" w:fill="FFFFFF"/>
        <w:spacing w:before="204" w:after="204" w:line="240" w:lineRule="auto"/>
        <w:textAlignment w:val="baseline"/>
        <w:rPr>
          <w:ins w:id="200" w:author="Unknown"/>
          <w:rFonts w:ascii="Helvetica" w:eastAsia="Times New Roman" w:hAnsi="Helvetica" w:cs="Helvetica"/>
          <w:color w:val="666666"/>
          <w:sz w:val="23"/>
          <w:szCs w:val="23"/>
        </w:rPr>
      </w:pPr>
      <w:ins w:id="201" w:author="Unknown">
        <w:r w:rsidRPr="00066E38">
          <w:rPr>
            <w:rFonts w:ascii="Helvetica" w:eastAsia="Times New Roman" w:hAnsi="Helvetica" w:cs="Helvetica"/>
            <w:color w:val="666666"/>
            <w:sz w:val="23"/>
            <w:szCs w:val="23"/>
          </w:rPr>
          <w:t>User defined functions are the functions written to use that logic whenever required. It is not necessary to write the same logic several times. Instead, function can be called or executed whenever needed.</w:t>
        </w:r>
      </w:ins>
    </w:p>
    <w:p w:rsidR="00066E38" w:rsidRPr="00066E38" w:rsidRDefault="00066E38" w:rsidP="00066E38">
      <w:pPr>
        <w:shd w:val="clear" w:color="auto" w:fill="FFFFFF"/>
        <w:spacing w:after="0" w:line="240" w:lineRule="auto"/>
        <w:textAlignment w:val="baseline"/>
        <w:rPr>
          <w:ins w:id="202" w:author="Unknown"/>
          <w:rFonts w:ascii="Helvetica" w:eastAsia="Times New Roman" w:hAnsi="Helvetica" w:cs="Helvetica"/>
          <w:color w:val="666666"/>
          <w:sz w:val="23"/>
          <w:szCs w:val="23"/>
        </w:rPr>
      </w:pPr>
      <w:ins w:id="203" w:author="Unknown">
        <w:r w:rsidRPr="00066E38">
          <w:rPr>
            <w:rFonts w:ascii="inherit" w:eastAsia="Times New Roman" w:hAnsi="inherit" w:cs="Helvetica"/>
            <w:b/>
            <w:bCs/>
            <w:color w:val="000000"/>
            <w:sz w:val="23"/>
            <w:szCs w:val="23"/>
            <w:bdr w:val="none" w:sz="0" w:space="0" w:color="auto" w:frame="1"/>
          </w:rPr>
          <w:t> 34. What are all types of user defined functions?</w:t>
        </w:r>
      </w:ins>
    </w:p>
    <w:p w:rsidR="00066E38" w:rsidRPr="00066E38" w:rsidRDefault="00066E38" w:rsidP="00066E38">
      <w:pPr>
        <w:shd w:val="clear" w:color="auto" w:fill="FFFFFF"/>
        <w:spacing w:before="204" w:after="204" w:line="240" w:lineRule="auto"/>
        <w:textAlignment w:val="baseline"/>
        <w:rPr>
          <w:ins w:id="204" w:author="Unknown"/>
          <w:rFonts w:ascii="Helvetica" w:eastAsia="Times New Roman" w:hAnsi="Helvetica" w:cs="Helvetica"/>
          <w:color w:val="666666"/>
          <w:sz w:val="23"/>
          <w:szCs w:val="23"/>
        </w:rPr>
      </w:pPr>
      <w:ins w:id="205" w:author="Unknown">
        <w:r w:rsidRPr="00066E38">
          <w:rPr>
            <w:rFonts w:ascii="Helvetica" w:eastAsia="Times New Roman" w:hAnsi="Helvetica" w:cs="Helvetica"/>
            <w:color w:val="666666"/>
            <w:sz w:val="23"/>
            <w:szCs w:val="23"/>
          </w:rPr>
          <w:t>Three types of user defined functions are.</w:t>
        </w:r>
      </w:ins>
    </w:p>
    <w:p w:rsidR="00066E38" w:rsidRPr="00066E38" w:rsidRDefault="00066E38" w:rsidP="00066E38">
      <w:pPr>
        <w:numPr>
          <w:ilvl w:val="0"/>
          <w:numId w:val="3"/>
        </w:numPr>
        <w:shd w:val="clear" w:color="auto" w:fill="FFFFFF"/>
        <w:spacing w:after="0" w:line="240" w:lineRule="auto"/>
        <w:ind w:left="345" w:firstLine="0"/>
        <w:textAlignment w:val="baseline"/>
        <w:rPr>
          <w:ins w:id="206" w:author="Unknown"/>
          <w:rFonts w:ascii="inherit" w:eastAsia="Times New Roman" w:hAnsi="inherit" w:cs="Helvetica"/>
          <w:color w:val="666666"/>
          <w:sz w:val="23"/>
          <w:szCs w:val="23"/>
        </w:rPr>
      </w:pPr>
      <w:ins w:id="207" w:author="Unknown">
        <w:r w:rsidRPr="00066E38">
          <w:rPr>
            <w:rFonts w:ascii="inherit" w:eastAsia="Times New Roman" w:hAnsi="inherit" w:cs="Helvetica"/>
            <w:color w:val="666666"/>
            <w:sz w:val="23"/>
            <w:szCs w:val="23"/>
          </w:rPr>
          <w:t>Scalar Functions.</w:t>
        </w:r>
      </w:ins>
    </w:p>
    <w:p w:rsidR="00066E38" w:rsidRPr="00066E38" w:rsidRDefault="00066E38" w:rsidP="00066E38">
      <w:pPr>
        <w:numPr>
          <w:ilvl w:val="0"/>
          <w:numId w:val="3"/>
        </w:numPr>
        <w:shd w:val="clear" w:color="auto" w:fill="FFFFFF"/>
        <w:spacing w:after="0" w:line="240" w:lineRule="auto"/>
        <w:ind w:left="345" w:firstLine="0"/>
        <w:textAlignment w:val="baseline"/>
        <w:rPr>
          <w:ins w:id="208" w:author="Unknown"/>
          <w:rFonts w:ascii="inherit" w:eastAsia="Times New Roman" w:hAnsi="inherit" w:cs="Helvetica"/>
          <w:color w:val="666666"/>
          <w:sz w:val="23"/>
          <w:szCs w:val="23"/>
        </w:rPr>
      </w:pPr>
      <w:ins w:id="209" w:author="Unknown">
        <w:r w:rsidRPr="00066E38">
          <w:rPr>
            <w:rFonts w:ascii="inherit" w:eastAsia="Times New Roman" w:hAnsi="inherit" w:cs="Helvetica"/>
            <w:color w:val="666666"/>
            <w:sz w:val="23"/>
            <w:szCs w:val="23"/>
          </w:rPr>
          <w:t>Inline Table valued functions.</w:t>
        </w:r>
      </w:ins>
    </w:p>
    <w:p w:rsidR="00066E38" w:rsidRPr="00066E38" w:rsidRDefault="00066E38" w:rsidP="00066E38">
      <w:pPr>
        <w:numPr>
          <w:ilvl w:val="0"/>
          <w:numId w:val="3"/>
        </w:numPr>
        <w:shd w:val="clear" w:color="auto" w:fill="FFFFFF"/>
        <w:spacing w:after="0" w:line="240" w:lineRule="auto"/>
        <w:ind w:left="345" w:firstLine="0"/>
        <w:textAlignment w:val="baseline"/>
        <w:rPr>
          <w:ins w:id="210" w:author="Unknown"/>
          <w:rFonts w:ascii="inherit" w:eastAsia="Times New Roman" w:hAnsi="inherit" w:cs="Helvetica"/>
          <w:color w:val="666666"/>
          <w:sz w:val="23"/>
          <w:szCs w:val="23"/>
        </w:rPr>
      </w:pPr>
      <w:ins w:id="211" w:author="Unknown">
        <w:r w:rsidRPr="00066E38">
          <w:rPr>
            <w:rFonts w:ascii="inherit" w:eastAsia="Times New Roman" w:hAnsi="inherit" w:cs="Helvetica"/>
            <w:color w:val="666666"/>
            <w:sz w:val="23"/>
            <w:szCs w:val="23"/>
          </w:rPr>
          <w:t>Multi statement valued functions.</w:t>
        </w:r>
      </w:ins>
    </w:p>
    <w:p w:rsidR="00066E38" w:rsidRPr="00066E38" w:rsidRDefault="00066E38" w:rsidP="00066E38">
      <w:pPr>
        <w:shd w:val="clear" w:color="auto" w:fill="FFFFFF"/>
        <w:spacing w:before="204" w:after="204" w:line="240" w:lineRule="auto"/>
        <w:textAlignment w:val="baseline"/>
        <w:rPr>
          <w:ins w:id="212" w:author="Unknown"/>
          <w:rFonts w:ascii="Helvetica" w:eastAsia="Times New Roman" w:hAnsi="Helvetica" w:cs="Helvetica"/>
          <w:color w:val="666666"/>
          <w:sz w:val="23"/>
          <w:szCs w:val="23"/>
        </w:rPr>
      </w:pPr>
      <w:ins w:id="213" w:author="Unknown">
        <w:r w:rsidRPr="00066E38">
          <w:rPr>
            <w:rFonts w:ascii="Helvetica" w:eastAsia="Times New Roman" w:hAnsi="Helvetica" w:cs="Helvetica"/>
            <w:color w:val="666666"/>
            <w:sz w:val="23"/>
            <w:szCs w:val="23"/>
          </w:rPr>
          <w:t>Scalar returns unit, variant defined the return clause. Other two types return table as a return.</w:t>
        </w:r>
      </w:ins>
    </w:p>
    <w:p w:rsidR="00066E38" w:rsidRPr="00066E38" w:rsidRDefault="00066E38" w:rsidP="00066E38">
      <w:pPr>
        <w:shd w:val="clear" w:color="auto" w:fill="FFFFFF"/>
        <w:spacing w:after="0" w:line="240" w:lineRule="auto"/>
        <w:textAlignment w:val="baseline"/>
        <w:rPr>
          <w:ins w:id="214" w:author="Unknown"/>
          <w:rFonts w:ascii="Helvetica" w:eastAsia="Times New Roman" w:hAnsi="Helvetica" w:cs="Helvetica"/>
          <w:color w:val="666666"/>
          <w:sz w:val="23"/>
          <w:szCs w:val="23"/>
        </w:rPr>
      </w:pPr>
      <w:ins w:id="215" w:author="Unknown">
        <w:r w:rsidRPr="00066E38">
          <w:rPr>
            <w:rFonts w:ascii="inherit" w:eastAsia="Times New Roman" w:hAnsi="inherit" w:cs="Helvetica"/>
            <w:b/>
            <w:bCs/>
            <w:color w:val="000000"/>
            <w:sz w:val="23"/>
            <w:szCs w:val="23"/>
            <w:bdr w:val="none" w:sz="0" w:space="0" w:color="auto" w:frame="1"/>
          </w:rPr>
          <w:t>35. What is collation?</w:t>
        </w:r>
      </w:ins>
    </w:p>
    <w:p w:rsidR="00066E38" w:rsidRPr="00066E38" w:rsidRDefault="00066E38" w:rsidP="00066E38">
      <w:pPr>
        <w:shd w:val="clear" w:color="auto" w:fill="FFFFFF"/>
        <w:spacing w:before="204" w:after="204" w:line="240" w:lineRule="auto"/>
        <w:textAlignment w:val="baseline"/>
        <w:rPr>
          <w:ins w:id="216" w:author="Unknown"/>
          <w:rFonts w:ascii="Helvetica" w:eastAsia="Times New Roman" w:hAnsi="Helvetica" w:cs="Helvetica"/>
          <w:color w:val="666666"/>
          <w:sz w:val="23"/>
          <w:szCs w:val="23"/>
        </w:rPr>
      </w:pPr>
      <w:ins w:id="217" w:author="Unknown">
        <w:r w:rsidRPr="00066E38">
          <w:rPr>
            <w:rFonts w:ascii="Helvetica" w:eastAsia="Times New Roman" w:hAnsi="Helvetica" w:cs="Helvetica"/>
            <w:color w:val="666666"/>
            <w:sz w:val="23"/>
            <w:szCs w:val="23"/>
          </w:rPr>
          <w:t xml:space="preserve">Collation is defined as set of rules that determine how character data can be sorted and compared. This can be used to compare </w:t>
        </w:r>
        <w:proofErr w:type="gramStart"/>
        <w:r w:rsidRPr="00066E38">
          <w:rPr>
            <w:rFonts w:ascii="Helvetica" w:eastAsia="Times New Roman" w:hAnsi="Helvetica" w:cs="Helvetica"/>
            <w:color w:val="666666"/>
            <w:sz w:val="23"/>
            <w:szCs w:val="23"/>
          </w:rPr>
          <w:t>A</w:t>
        </w:r>
        <w:proofErr w:type="gramEnd"/>
        <w:r w:rsidRPr="00066E38">
          <w:rPr>
            <w:rFonts w:ascii="Helvetica" w:eastAsia="Times New Roman" w:hAnsi="Helvetica" w:cs="Helvetica"/>
            <w:color w:val="666666"/>
            <w:sz w:val="23"/>
            <w:szCs w:val="23"/>
          </w:rPr>
          <w:t xml:space="preserve"> and, other language characters and also depends on the width of the characters.</w:t>
        </w:r>
      </w:ins>
    </w:p>
    <w:p w:rsidR="00066E38" w:rsidRPr="00066E38" w:rsidRDefault="00066E38" w:rsidP="00066E38">
      <w:pPr>
        <w:shd w:val="clear" w:color="auto" w:fill="FFFFFF"/>
        <w:spacing w:before="204" w:after="204" w:line="240" w:lineRule="auto"/>
        <w:textAlignment w:val="baseline"/>
        <w:rPr>
          <w:ins w:id="218" w:author="Unknown"/>
          <w:rFonts w:ascii="Helvetica" w:eastAsia="Times New Roman" w:hAnsi="Helvetica" w:cs="Helvetica"/>
          <w:color w:val="666666"/>
          <w:sz w:val="23"/>
          <w:szCs w:val="23"/>
        </w:rPr>
      </w:pPr>
      <w:ins w:id="219" w:author="Unknown">
        <w:r w:rsidRPr="00066E38">
          <w:rPr>
            <w:rFonts w:ascii="Helvetica" w:eastAsia="Times New Roman" w:hAnsi="Helvetica" w:cs="Helvetica"/>
            <w:color w:val="666666"/>
            <w:sz w:val="23"/>
            <w:szCs w:val="23"/>
          </w:rPr>
          <w:t>ASCII value can be used to compare these character data.</w:t>
        </w:r>
      </w:ins>
    </w:p>
    <w:p w:rsidR="00066E38" w:rsidRPr="00066E38" w:rsidRDefault="00066E38" w:rsidP="00066E38">
      <w:pPr>
        <w:shd w:val="clear" w:color="auto" w:fill="FFFFFF"/>
        <w:spacing w:after="0" w:line="240" w:lineRule="auto"/>
        <w:textAlignment w:val="baseline"/>
        <w:rPr>
          <w:ins w:id="220" w:author="Unknown"/>
          <w:rFonts w:ascii="Helvetica" w:eastAsia="Times New Roman" w:hAnsi="Helvetica" w:cs="Helvetica"/>
          <w:color w:val="666666"/>
          <w:sz w:val="23"/>
          <w:szCs w:val="23"/>
        </w:rPr>
      </w:pPr>
      <w:ins w:id="221" w:author="Unknown">
        <w:r w:rsidRPr="00066E38">
          <w:rPr>
            <w:rFonts w:ascii="inherit" w:eastAsia="Times New Roman" w:hAnsi="inherit" w:cs="Helvetica"/>
            <w:b/>
            <w:bCs/>
            <w:color w:val="000000"/>
            <w:sz w:val="23"/>
            <w:szCs w:val="23"/>
            <w:bdr w:val="none" w:sz="0" w:space="0" w:color="auto" w:frame="1"/>
          </w:rPr>
          <w:t> </w:t>
        </w:r>
      </w:ins>
    </w:p>
    <w:p w:rsidR="00066E38" w:rsidRPr="00066E38" w:rsidRDefault="00066E38" w:rsidP="00066E38">
      <w:pPr>
        <w:shd w:val="clear" w:color="auto" w:fill="FFFFFF"/>
        <w:spacing w:after="0" w:line="240" w:lineRule="auto"/>
        <w:textAlignment w:val="baseline"/>
        <w:rPr>
          <w:ins w:id="222" w:author="Unknown"/>
          <w:rFonts w:ascii="Helvetica" w:eastAsia="Times New Roman" w:hAnsi="Helvetica" w:cs="Helvetica"/>
          <w:color w:val="666666"/>
          <w:sz w:val="23"/>
          <w:szCs w:val="23"/>
        </w:rPr>
      </w:pPr>
      <w:ins w:id="223" w:author="Unknown">
        <w:r w:rsidRPr="00066E38">
          <w:rPr>
            <w:rFonts w:ascii="inherit" w:eastAsia="Times New Roman" w:hAnsi="inherit" w:cs="Helvetica"/>
            <w:b/>
            <w:bCs/>
            <w:color w:val="000000"/>
            <w:sz w:val="23"/>
            <w:szCs w:val="23"/>
            <w:bdr w:val="none" w:sz="0" w:space="0" w:color="auto" w:frame="1"/>
          </w:rPr>
          <w:t>36. What are all different types of collation sensitivity?</w:t>
        </w:r>
      </w:ins>
    </w:p>
    <w:p w:rsidR="00066E38" w:rsidRPr="00066E38" w:rsidRDefault="00066E38" w:rsidP="00066E38">
      <w:pPr>
        <w:shd w:val="clear" w:color="auto" w:fill="FFFFFF"/>
        <w:spacing w:before="204" w:after="204" w:line="240" w:lineRule="auto"/>
        <w:textAlignment w:val="baseline"/>
        <w:rPr>
          <w:ins w:id="224" w:author="Unknown"/>
          <w:rFonts w:ascii="Helvetica" w:eastAsia="Times New Roman" w:hAnsi="Helvetica" w:cs="Helvetica"/>
          <w:color w:val="666666"/>
          <w:sz w:val="23"/>
          <w:szCs w:val="23"/>
        </w:rPr>
      </w:pPr>
      <w:ins w:id="225" w:author="Unknown">
        <w:r w:rsidRPr="00066E38">
          <w:rPr>
            <w:rFonts w:ascii="Helvetica" w:eastAsia="Times New Roman" w:hAnsi="Helvetica" w:cs="Helvetica"/>
            <w:color w:val="666666"/>
            <w:sz w:val="23"/>
            <w:szCs w:val="23"/>
          </w:rPr>
          <w:t>Following are different types of collation sensitivity -.</w:t>
        </w:r>
      </w:ins>
    </w:p>
    <w:p w:rsidR="00066E38" w:rsidRPr="00066E38" w:rsidRDefault="00066E38" w:rsidP="00066E38">
      <w:pPr>
        <w:numPr>
          <w:ilvl w:val="0"/>
          <w:numId w:val="4"/>
        </w:numPr>
        <w:shd w:val="clear" w:color="auto" w:fill="FFFFFF"/>
        <w:spacing w:after="0" w:line="240" w:lineRule="auto"/>
        <w:ind w:left="345" w:firstLine="0"/>
        <w:textAlignment w:val="baseline"/>
        <w:rPr>
          <w:ins w:id="226" w:author="Unknown"/>
          <w:rFonts w:ascii="inherit" w:eastAsia="Times New Roman" w:hAnsi="inherit" w:cs="Helvetica"/>
          <w:color w:val="666666"/>
          <w:sz w:val="23"/>
          <w:szCs w:val="23"/>
        </w:rPr>
      </w:pPr>
      <w:ins w:id="227" w:author="Unknown">
        <w:r w:rsidRPr="00066E38">
          <w:rPr>
            <w:rFonts w:ascii="inherit" w:eastAsia="Times New Roman" w:hAnsi="inherit" w:cs="Helvetica"/>
            <w:color w:val="666666"/>
            <w:sz w:val="23"/>
            <w:szCs w:val="23"/>
          </w:rPr>
          <w:t xml:space="preserve">Case Sensitivity – </w:t>
        </w:r>
        <w:proofErr w:type="gramStart"/>
        <w:r w:rsidRPr="00066E38">
          <w:rPr>
            <w:rFonts w:ascii="inherit" w:eastAsia="Times New Roman" w:hAnsi="inherit" w:cs="Helvetica"/>
            <w:color w:val="666666"/>
            <w:sz w:val="23"/>
            <w:szCs w:val="23"/>
          </w:rPr>
          <w:t>A and</w:t>
        </w:r>
        <w:proofErr w:type="gramEnd"/>
        <w:r w:rsidRPr="00066E38">
          <w:rPr>
            <w:rFonts w:ascii="inherit" w:eastAsia="Times New Roman" w:hAnsi="inherit" w:cs="Helvetica"/>
            <w:color w:val="666666"/>
            <w:sz w:val="23"/>
            <w:szCs w:val="23"/>
          </w:rPr>
          <w:t xml:space="preserve"> a and B and b.</w:t>
        </w:r>
      </w:ins>
    </w:p>
    <w:p w:rsidR="00066E38" w:rsidRPr="00066E38" w:rsidRDefault="00066E38" w:rsidP="00066E38">
      <w:pPr>
        <w:numPr>
          <w:ilvl w:val="0"/>
          <w:numId w:val="4"/>
        </w:numPr>
        <w:shd w:val="clear" w:color="auto" w:fill="FFFFFF"/>
        <w:spacing w:after="0" w:line="240" w:lineRule="auto"/>
        <w:ind w:left="345" w:firstLine="0"/>
        <w:textAlignment w:val="baseline"/>
        <w:rPr>
          <w:ins w:id="228" w:author="Unknown"/>
          <w:rFonts w:ascii="inherit" w:eastAsia="Times New Roman" w:hAnsi="inherit" w:cs="Helvetica"/>
          <w:color w:val="666666"/>
          <w:sz w:val="23"/>
          <w:szCs w:val="23"/>
        </w:rPr>
      </w:pPr>
      <w:ins w:id="229" w:author="Unknown">
        <w:r w:rsidRPr="00066E38">
          <w:rPr>
            <w:rFonts w:ascii="inherit" w:eastAsia="Times New Roman" w:hAnsi="inherit" w:cs="Helvetica"/>
            <w:color w:val="666666"/>
            <w:sz w:val="23"/>
            <w:szCs w:val="23"/>
          </w:rPr>
          <w:t>Accent Sensitivity.</w:t>
        </w:r>
      </w:ins>
    </w:p>
    <w:p w:rsidR="00066E38" w:rsidRPr="00066E38" w:rsidRDefault="00066E38" w:rsidP="00066E38">
      <w:pPr>
        <w:numPr>
          <w:ilvl w:val="0"/>
          <w:numId w:val="4"/>
        </w:numPr>
        <w:shd w:val="clear" w:color="auto" w:fill="FFFFFF"/>
        <w:spacing w:after="0" w:line="240" w:lineRule="auto"/>
        <w:ind w:left="345" w:firstLine="0"/>
        <w:textAlignment w:val="baseline"/>
        <w:rPr>
          <w:ins w:id="230" w:author="Unknown"/>
          <w:rFonts w:ascii="inherit" w:eastAsia="Times New Roman" w:hAnsi="inherit" w:cs="Helvetica"/>
          <w:color w:val="666666"/>
          <w:sz w:val="23"/>
          <w:szCs w:val="23"/>
        </w:rPr>
      </w:pPr>
      <w:ins w:id="231" w:author="Unknown">
        <w:r w:rsidRPr="00066E38">
          <w:rPr>
            <w:rFonts w:ascii="inherit" w:eastAsia="Times New Roman" w:hAnsi="inherit" w:cs="Helvetica"/>
            <w:color w:val="666666"/>
            <w:sz w:val="23"/>
            <w:szCs w:val="23"/>
          </w:rPr>
          <w:t>Kana Sensitivity – Japanese Kana characters.</w:t>
        </w:r>
      </w:ins>
    </w:p>
    <w:p w:rsidR="00066E38" w:rsidRPr="00066E38" w:rsidRDefault="00066E38" w:rsidP="00066E38">
      <w:pPr>
        <w:numPr>
          <w:ilvl w:val="0"/>
          <w:numId w:val="4"/>
        </w:numPr>
        <w:shd w:val="clear" w:color="auto" w:fill="FFFFFF"/>
        <w:spacing w:after="0" w:line="240" w:lineRule="auto"/>
        <w:ind w:left="345" w:firstLine="0"/>
        <w:textAlignment w:val="baseline"/>
        <w:rPr>
          <w:ins w:id="232" w:author="Unknown"/>
          <w:rFonts w:ascii="inherit" w:eastAsia="Times New Roman" w:hAnsi="inherit" w:cs="Helvetica"/>
          <w:color w:val="666666"/>
          <w:sz w:val="23"/>
          <w:szCs w:val="23"/>
        </w:rPr>
      </w:pPr>
      <w:ins w:id="233" w:author="Unknown">
        <w:r w:rsidRPr="00066E38">
          <w:rPr>
            <w:rFonts w:ascii="inherit" w:eastAsia="Times New Roman" w:hAnsi="inherit" w:cs="Helvetica"/>
            <w:color w:val="666666"/>
            <w:sz w:val="23"/>
            <w:szCs w:val="23"/>
          </w:rPr>
          <w:t>Width Sensitivity – Single byte character and double byte character.</w:t>
        </w:r>
      </w:ins>
    </w:p>
    <w:p w:rsidR="00066E38" w:rsidRPr="00066E38" w:rsidRDefault="00066E38" w:rsidP="00066E38">
      <w:pPr>
        <w:shd w:val="clear" w:color="auto" w:fill="FFFFFF"/>
        <w:spacing w:after="0" w:line="240" w:lineRule="auto"/>
        <w:textAlignment w:val="baseline"/>
        <w:rPr>
          <w:ins w:id="234" w:author="Unknown"/>
          <w:rFonts w:ascii="Helvetica" w:eastAsia="Times New Roman" w:hAnsi="Helvetica" w:cs="Helvetica"/>
          <w:color w:val="666666"/>
          <w:sz w:val="23"/>
          <w:szCs w:val="23"/>
        </w:rPr>
      </w:pPr>
      <w:ins w:id="235" w:author="Unknown">
        <w:r w:rsidRPr="00066E38">
          <w:rPr>
            <w:rFonts w:ascii="inherit" w:eastAsia="Times New Roman" w:hAnsi="inherit" w:cs="Helvetica"/>
            <w:b/>
            <w:bCs/>
            <w:color w:val="000000"/>
            <w:sz w:val="23"/>
            <w:szCs w:val="23"/>
            <w:bdr w:val="none" w:sz="0" w:space="0" w:color="auto" w:frame="1"/>
          </w:rPr>
          <w:t>37. Advantages and Disadvantages of Stored Procedure?</w:t>
        </w:r>
      </w:ins>
    </w:p>
    <w:p w:rsidR="00066E38" w:rsidRPr="00066E38" w:rsidRDefault="00066E38" w:rsidP="00066E38">
      <w:pPr>
        <w:shd w:val="clear" w:color="auto" w:fill="FFFFFF"/>
        <w:spacing w:before="204" w:after="204" w:line="240" w:lineRule="auto"/>
        <w:textAlignment w:val="baseline"/>
        <w:rPr>
          <w:ins w:id="236" w:author="Unknown"/>
          <w:rFonts w:ascii="Helvetica" w:eastAsia="Times New Roman" w:hAnsi="Helvetica" w:cs="Helvetica"/>
          <w:color w:val="666666"/>
          <w:sz w:val="23"/>
          <w:szCs w:val="23"/>
        </w:rPr>
      </w:pPr>
      <w:ins w:id="237" w:author="Unknown">
        <w:r w:rsidRPr="00066E38">
          <w:rPr>
            <w:rFonts w:ascii="Helvetica" w:eastAsia="Times New Roman" w:hAnsi="Helvetica" w:cs="Helvetica"/>
            <w:color w:val="666666"/>
            <w:sz w:val="23"/>
            <w:szCs w:val="23"/>
          </w:rPr>
          <w:t>Stored procedure can be used as a modular programming – means create once, store and call for several times whenever required. This supports faster execution instead of executing multiple queries. This reduces network traffic and provides better security to the data.</w:t>
        </w:r>
      </w:ins>
    </w:p>
    <w:p w:rsidR="00066E38" w:rsidRPr="00066E38" w:rsidRDefault="00066E38" w:rsidP="00066E38">
      <w:pPr>
        <w:shd w:val="clear" w:color="auto" w:fill="FFFFFF"/>
        <w:spacing w:before="204" w:after="204" w:line="240" w:lineRule="auto"/>
        <w:textAlignment w:val="baseline"/>
        <w:rPr>
          <w:ins w:id="238" w:author="Unknown"/>
          <w:rFonts w:ascii="Helvetica" w:eastAsia="Times New Roman" w:hAnsi="Helvetica" w:cs="Helvetica"/>
          <w:color w:val="666666"/>
          <w:sz w:val="23"/>
          <w:szCs w:val="23"/>
        </w:rPr>
      </w:pPr>
      <w:ins w:id="239" w:author="Unknown">
        <w:r w:rsidRPr="00066E38">
          <w:rPr>
            <w:rFonts w:ascii="Helvetica" w:eastAsia="Times New Roman" w:hAnsi="Helvetica" w:cs="Helvetica"/>
            <w:color w:val="666666"/>
            <w:sz w:val="23"/>
            <w:szCs w:val="23"/>
          </w:rPr>
          <w:t>Disadvantage is that it can be executed only in the Database and utilizes more memory in the database server.</w:t>
        </w:r>
      </w:ins>
    </w:p>
    <w:p w:rsidR="00066E38" w:rsidRPr="00066E38" w:rsidRDefault="00066E38" w:rsidP="00066E38">
      <w:pPr>
        <w:shd w:val="clear" w:color="auto" w:fill="FFFFFF"/>
        <w:spacing w:after="0" w:line="240" w:lineRule="auto"/>
        <w:textAlignment w:val="baseline"/>
        <w:rPr>
          <w:ins w:id="240" w:author="Unknown"/>
          <w:rFonts w:ascii="Helvetica" w:eastAsia="Times New Roman" w:hAnsi="Helvetica" w:cs="Helvetica"/>
          <w:color w:val="666666"/>
          <w:sz w:val="23"/>
          <w:szCs w:val="23"/>
        </w:rPr>
      </w:pPr>
      <w:ins w:id="241" w:author="Unknown">
        <w:r w:rsidRPr="00066E38">
          <w:rPr>
            <w:rFonts w:ascii="inherit" w:eastAsia="Times New Roman" w:hAnsi="inherit" w:cs="Helvetica"/>
            <w:b/>
            <w:bCs/>
            <w:color w:val="000000"/>
            <w:sz w:val="23"/>
            <w:szCs w:val="23"/>
            <w:bdr w:val="none" w:sz="0" w:space="0" w:color="auto" w:frame="1"/>
          </w:rPr>
          <w:t>38. What is Online Transaction Processing (OLTP)?</w:t>
        </w:r>
      </w:ins>
    </w:p>
    <w:p w:rsidR="00066E38" w:rsidRPr="00066E38" w:rsidRDefault="00066E38" w:rsidP="00066E38">
      <w:pPr>
        <w:shd w:val="clear" w:color="auto" w:fill="FFFFFF"/>
        <w:spacing w:before="204" w:after="204" w:line="240" w:lineRule="auto"/>
        <w:textAlignment w:val="baseline"/>
        <w:rPr>
          <w:ins w:id="242" w:author="Unknown"/>
          <w:rFonts w:ascii="Helvetica" w:eastAsia="Times New Roman" w:hAnsi="Helvetica" w:cs="Helvetica"/>
          <w:color w:val="666666"/>
          <w:sz w:val="23"/>
          <w:szCs w:val="23"/>
        </w:rPr>
      </w:pPr>
      <w:ins w:id="243" w:author="Unknown">
        <w:r w:rsidRPr="00066E38">
          <w:rPr>
            <w:rFonts w:ascii="Helvetica" w:eastAsia="Times New Roman" w:hAnsi="Helvetica" w:cs="Helvetica"/>
            <w:color w:val="666666"/>
            <w:sz w:val="23"/>
            <w:szCs w:val="23"/>
          </w:rPr>
          <w:t>Online Transaction Processing or OLTP manages transaction based applications which can be used for data entry and easy retrieval processing of data. This processing makes like easier on simplicity and efficiency. It is faster, more accurate results and expenses with respect to OTLP.</w:t>
        </w:r>
      </w:ins>
    </w:p>
    <w:p w:rsidR="00066E38" w:rsidRPr="00066E38" w:rsidRDefault="00066E38" w:rsidP="00066E38">
      <w:pPr>
        <w:shd w:val="clear" w:color="auto" w:fill="FFFFFF"/>
        <w:spacing w:before="204" w:after="204" w:line="240" w:lineRule="auto"/>
        <w:textAlignment w:val="baseline"/>
        <w:rPr>
          <w:ins w:id="244" w:author="Unknown"/>
          <w:rFonts w:ascii="Helvetica" w:eastAsia="Times New Roman" w:hAnsi="Helvetica" w:cs="Helvetica"/>
          <w:color w:val="666666"/>
          <w:sz w:val="23"/>
          <w:szCs w:val="23"/>
        </w:rPr>
      </w:pPr>
      <w:ins w:id="245" w:author="Unknown">
        <w:r w:rsidRPr="00066E38">
          <w:rPr>
            <w:rFonts w:ascii="Helvetica" w:eastAsia="Times New Roman" w:hAnsi="Helvetica" w:cs="Helvetica"/>
            <w:color w:val="666666"/>
            <w:sz w:val="23"/>
            <w:szCs w:val="23"/>
          </w:rPr>
          <w:t>Example – Bank Transactions on a daily basis.</w:t>
        </w:r>
      </w:ins>
    </w:p>
    <w:p w:rsidR="00066E38" w:rsidRPr="00066E38" w:rsidRDefault="00066E38" w:rsidP="00066E38">
      <w:pPr>
        <w:shd w:val="clear" w:color="auto" w:fill="FFFFFF"/>
        <w:spacing w:after="0" w:line="240" w:lineRule="auto"/>
        <w:textAlignment w:val="baseline"/>
        <w:rPr>
          <w:ins w:id="246" w:author="Unknown"/>
          <w:rFonts w:ascii="Helvetica" w:eastAsia="Times New Roman" w:hAnsi="Helvetica" w:cs="Helvetica"/>
          <w:color w:val="666666"/>
          <w:sz w:val="23"/>
          <w:szCs w:val="23"/>
        </w:rPr>
      </w:pPr>
      <w:ins w:id="247" w:author="Unknown">
        <w:r w:rsidRPr="00066E38">
          <w:rPr>
            <w:rFonts w:ascii="inherit" w:eastAsia="Times New Roman" w:hAnsi="inherit" w:cs="Helvetica"/>
            <w:b/>
            <w:bCs/>
            <w:color w:val="000000"/>
            <w:sz w:val="23"/>
            <w:szCs w:val="23"/>
            <w:bdr w:val="none" w:sz="0" w:space="0" w:color="auto" w:frame="1"/>
          </w:rPr>
          <w:lastRenderedPageBreak/>
          <w:t> 39. What is CLAUSE?</w:t>
        </w:r>
      </w:ins>
    </w:p>
    <w:p w:rsidR="00066E38" w:rsidRPr="00066E38" w:rsidRDefault="00066E38" w:rsidP="00066E38">
      <w:pPr>
        <w:shd w:val="clear" w:color="auto" w:fill="FFFFFF"/>
        <w:spacing w:before="204" w:after="204" w:line="240" w:lineRule="auto"/>
        <w:textAlignment w:val="baseline"/>
        <w:rPr>
          <w:ins w:id="248" w:author="Unknown"/>
          <w:rFonts w:ascii="Helvetica" w:eastAsia="Times New Roman" w:hAnsi="Helvetica" w:cs="Helvetica"/>
          <w:color w:val="666666"/>
          <w:sz w:val="23"/>
          <w:szCs w:val="23"/>
        </w:rPr>
      </w:pPr>
      <w:ins w:id="249" w:author="Unknown">
        <w:r w:rsidRPr="00066E38">
          <w:rPr>
            <w:rFonts w:ascii="Helvetica" w:eastAsia="Times New Roman" w:hAnsi="Helvetica" w:cs="Helvetica"/>
            <w:color w:val="666666"/>
            <w:sz w:val="23"/>
            <w:szCs w:val="23"/>
          </w:rPr>
          <w:t>SQL clause is defined to limit the result set by providing condition to the query. This usually filters some rows from the whole set of records.</w:t>
        </w:r>
      </w:ins>
    </w:p>
    <w:p w:rsidR="00066E38" w:rsidRPr="00066E38" w:rsidRDefault="00066E38" w:rsidP="00066E38">
      <w:pPr>
        <w:shd w:val="clear" w:color="auto" w:fill="FFFFFF"/>
        <w:spacing w:before="204" w:after="204" w:line="240" w:lineRule="auto"/>
        <w:textAlignment w:val="baseline"/>
        <w:rPr>
          <w:ins w:id="250" w:author="Unknown"/>
          <w:rFonts w:ascii="Helvetica" w:eastAsia="Times New Roman" w:hAnsi="Helvetica" w:cs="Helvetica"/>
          <w:color w:val="666666"/>
          <w:sz w:val="23"/>
          <w:szCs w:val="23"/>
        </w:rPr>
      </w:pPr>
      <w:ins w:id="251" w:author="Unknown">
        <w:r w:rsidRPr="00066E38">
          <w:rPr>
            <w:rFonts w:ascii="Helvetica" w:eastAsia="Times New Roman" w:hAnsi="Helvetica" w:cs="Helvetica"/>
            <w:color w:val="666666"/>
            <w:sz w:val="23"/>
            <w:szCs w:val="23"/>
          </w:rPr>
          <w:t>Example – Query that has WHERE condition</w:t>
        </w:r>
      </w:ins>
    </w:p>
    <w:p w:rsidR="00066E38" w:rsidRPr="00066E38" w:rsidRDefault="00066E38" w:rsidP="00066E38">
      <w:pPr>
        <w:shd w:val="clear" w:color="auto" w:fill="FFFFFF"/>
        <w:spacing w:before="204" w:after="204" w:line="240" w:lineRule="auto"/>
        <w:textAlignment w:val="baseline"/>
        <w:rPr>
          <w:ins w:id="252" w:author="Unknown"/>
          <w:rFonts w:ascii="Helvetica" w:eastAsia="Times New Roman" w:hAnsi="Helvetica" w:cs="Helvetica"/>
          <w:color w:val="666666"/>
          <w:sz w:val="23"/>
          <w:szCs w:val="23"/>
        </w:rPr>
      </w:pPr>
      <w:proofErr w:type="gramStart"/>
      <w:ins w:id="253" w:author="Unknown">
        <w:r w:rsidRPr="00066E38">
          <w:rPr>
            <w:rFonts w:ascii="Helvetica" w:eastAsia="Times New Roman" w:hAnsi="Helvetica" w:cs="Helvetica"/>
            <w:color w:val="666666"/>
            <w:sz w:val="23"/>
            <w:szCs w:val="23"/>
          </w:rPr>
          <w:t>Query that has HAVING condition.</w:t>
        </w:r>
        <w:proofErr w:type="gramEnd"/>
      </w:ins>
    </w:p>
    <w:p w:rsidR="00066E38" w:rsidRPr="00066E38" w:rsidRDefault="00066E38" w:rsidP="00066E38">
      <w:pPr>
        <w:shd w:val="clear" w:color="auto" w:fill="FFFFFF"/>
        <w:spacing w:after="0" w:line="240" w:lineRule="auto"/>
        <w:textAlignment w:val="baseline"/>
        <w:rPr>
          <w:ins w:id="254" w:author="Unknown"/>
          <w:rFonts w:ascii="Helvetica" w:eastAsia="Times New Roman" w:hAnsi="Helvetica" w:cs="Helvetica"/>
          <w:color w:val="666666"/>
          <w:sz w:val="23"/>
          <w:szCs w:val="23"/>
        </w:rPr>
      </w:pPr>
      <w:ins w:id="255" w:author="Unknown">
        <w:r w:rsidRPr="00066E38">
          <w:rPr>
            <w:rFonts w:ascii="inherit" w:eastAsia="Times New Roman" w:hAnsi="inherit" w:cs="Helvetica"/>
            <w:b/>
            <w:bCs/>
            <w:color w:val="000000"/>
            <w:sz w:val="23"/>
            <w:szCs w:val="23"/>
            <w:bdr w:val="none" w:sz="0" w:space="0" w:color="auto" w:frame="1"/>
          </w:rPr>
          <w:t>40. What is recursive stored procedure?</w:t>
        </w:r>
      </w:ins>
    </w:p>
    <w:p w:rsidR="00066E38" w:rsidRPr="00066E38" w:rsidRDefault="00066E38" w:rsidP="00066E38">
      <w:pPr>
        <w:shd w:val="clear" w:color="auto" w:fill="FFFFFF"/>
        <w:spacing w:before="204" w:after="204" w:line="240" w:lineRule="auto"/>
        <w:textAlignment w:val="baseline"/>
        <w:rPr>
          <w:ins w:id="256" w:author="Unknown"/>
          <w:rFonts w:ascii="Helvetica" w:eastAsia="Times New Roman" w:hAnsi="Helvetica" w:cs="Helvetica"/>
          <w:color w:val="666666"/>
          <w:sz w:val="23"/>
          <w:szCs w:val="23"/>
        </w:rPr>
      </w:pPr>
      <w:ins w:id="257" w:author="Unknown">
        <w:r w:rsidRPr="00066E38">
          <w:rPr>
            <w:rFonts w:ascii="Helvetica" w:eastAsia="Times New Roman" w:hAnsi="Helvetica" w:cs="Helvetica"/>
            <w:color w:val="666666"/>
            <w:sz w:val="23"/>
            <w:szCs w:val="23"/>
          </w:rPr>
          <w:t>A stored procedure which calls by itself until it reaches some boundary condition. This recursive function or procedure helps programmers to use the same set of code any number of times.</w:t>
        </w:r>
      </w:ins>
    </w:p>
    <w:p w:rsidR="00066E38" w:rsidRPr="00066E38" w:rsidRDefault="00066E38" w:rsidP="00066E38">
      <w:pPr>
        <w:shd w:val="clear" w:color="auto" w:fill="FFFFFF"/>
        <w:spacing w:after="0" w:line="240" w:lineRule="auto"/>
        <w:textAlignment w:val="baseline"/>
        <w:rPr>
          <w:ins w:id="258" w:author="Unknown"/>
          <w:rFonts w:ascii="Helvetica" w:eastAsia="Times New Roman" w:hAnsi="Helvetica" w:cs="Helvetica"/>
          <w:color w:val="666666"/>
          <w:sz w:val="23"/>
          <w:szCs w:val="23"/>
        </w:rPr>
      </w:pPr>
      <w:ins w:id="259" w:author="Unknown">
        <w:r w:rsidRPr="00066E38">
          <w:rPr>
            <w:rFonts w:ascii="inherit" w:eastAsia="Times New Roman" w:hAnsi="inherit" w:cs="Helvetica"/>
            <w:b/>
            <w:bCs/>
            <w:color w:val="000000"/>
            <w:sz w:val="23"/>
            <w:szCs w:val="23"/>
            <w:bdr w:val="none" w:sz="0" w:space="0" w:color="auto" w:frame="1"/>
          </w:rPr>
          <w:t> 41. What is Union, minus and Interact commands?</w:t>
        </w:r>
      </w:ins>
    </w:p>
    <w:p w:rsidR="00066E38" w:rsidRPr="00066E38" w:rsidRDefault="00066E38" w:rsidP="00066E38">
      <w:pPr>
        <w:shd w:val="clear" w:color="auto" w:fill="FFFFFF"/>
        <w:spacing w:before="204" w:after="204" w:line="240" w:lineRule="auto"/>
        <w:textAlignment w:val="baseline"/>
        <w:rPr>
          <w:ins w:id="260" w:author="Unknown"/>
          <w:rFonts w:ascii="Helvetica" w:eastAsia="Times New Roman" w:hAnsi="Helvetica" w:cs="Helvetica"/>
          <w:color w:val="666666"/>
          <w:sz w:val="23"/>
          <w:szCs w:val="23"/>
        </w:rPr>
      </w:pPr>
      <w:ins w:id="261" w:author="Unknown">
        <w:r w:rsidRPr="00066E38">
          <w:rPr>
            <w:rFonts w:ascii="Helvetica" w:eastAsia="Times New Roman" w:hAnsi="Helvetica" w:cs="Helvetica"/>
            <w:color w:val="666666"/>
            <w:sz w:val="23"/>
            <w:szCs w:val="23"/>
          </w:rPr>
          <w:t>UNION operator is used to combine the results of two tables, and it eliminates duplicate rows from the tables.</w:t>
        </w:r>
      </w:ins>
    </w:p>
    <w:p w:rsidR="00066E38" w:rsidRPr="00066E38" w:rsidRDefault="00066E38" w:rsidP="00066E38">
      <w:pPr>
        <w:shd w:val="clear" w:color="auto" w:fill="FFFFFF"/>
        <w:spacing w:before="204" w:after="204" w:line="240" w:lineRule="auto"/>
        <w:textAlignment w:val="baseline"/>
        <w:rPr>
          <w:ins w:id="262" w:author="Unknown"/>
          <w:rFonts w:ascii="Helvetica" w:eastAsia="Times New Roman" w:hAnsi="Helvetica" w:cs="Helvetica"/>
          <w:color w:val="666666"/>
          <w:sz w:val="23"/>
          <w:szCs w:val="23"/>
        </w:rPr>
      </w:pPr>
      <w:ins w:id="263" w:author="Unknown">
        <w:r w:rsidRPr="00066E38">
          <w:rPr>
            <w:rFonts w:ascii="Helvetica" w:eastAsia="Times New Roman" w:hAnsi="Helvetica" w:cs="Helvetica"/>
            <w:color w:val="666666"/>
            <w:sz w:val="23"/>
            <w:szCs w:val="23"/>
          </w:rPr>
          <w:t>MINUS operator is used to return rows from the first query but not from the second query. Matching records of first and second query and other rows from the first query will be displayed as a result set.</w:t>
        </w:r>
      </w:ins>
    </w:p>
    <w:p w:rsidR="00066E38" w:rsidRPr="00066E38" w:rsidRDefault="00066E38" w:rsidP="00066E38">
      <w:pPr>
        <w:shd w:val="clear" w:color="auto" w:fill="FFFFFF"/>
        <w:spacing w:before="204" w:after="204" w:line="240" w:lineRule="auto"/>
        <w:textAlignment w:val="baseline"/>
        <w:rPr>
          <w:ins w:id="264" w:author="Unknown"/>
          <w:rFonts w:ascii="Helvetica" w:eastAsia="Times New Roman" w:hAnsi="Helvetica" w:cs="Helvetica"/>
          <w:color w:val="666666"/>
          <w:sz w:val="23"/>
          <w:szCs w:val="23"/>
        </w:rPr>
      </w:pPr>
      <w:ins w:id="265" w:author="Unknown">
        <w:r w:rsidRPr="00066E38">
          <w:rPr>
            <w:rFonts w:ascii="Helvetica" w:eastAsia="Times New Roman" w:hAnsi="Helvetica" w:cs="Helvetica"/>
            <w:color w:val="666666"/>
            <w:sz w:val="23"/>
            <w:szCs w:val="23"/>
          </w:rPr>
          <w:t>INTERSECT operator is used to return rows returned by both the queries.</w:t>
        </w:r>
      </w:ins>
    </w:p>
    <w:p w:rsidR="00066E38" w:rsidRPr="00066E38" w:rsidRDefault="00066E38" w:rsidP="00066E38">
      <w:pPr>
        <w:shd w:val="clear" w:color="auto" w:fill="FFFFFF"/>
        <w:spacing w:after="0" w:line="240" w:lineRule="auto"/>
        <w:textAlignment w:val="baseline"/>
        <w:rPr>
          <w:ins w:id="266" w:author="Unknown"/>
          <w:rFonts w:ascii="Helvetica" w:eastAsia="Times New Roman" w:hAnsi="Helvetica" w:cs="Helvetica"/>
          <w:color w:val="666666"/>
          <w:sz w:val="23"/>
          <w:szCs w:val="23"/>
        </w:rPr>
      </w:pPr>
      <w:ins w:id="267" w:author="Unknown">
        <w:r w:rsidRPr="00066E38">
          <w:rPr>
            <w:rFonts w:ascii="inherit" w:eastAsia="Times New Roman" w:hAnsi="inherit" w:cs="Helvetica"/>
            <w:b/>
            <w:bCs/>
            <w:color w:val="000000"/>
            <w:sz w:val="23"/>
            <w:szCs w:val="23"/>
            <w:bdr w:val="none" w:sz="0" w:space="0" w:color="auto" w:frame="1"/>
          </w:rPr>
          <w:t> 42. What is an ALIAS command?</w:t>
        </w:r>
      </w:ins>
    </w:p>
    <w:p w:rsidR="00066E38" w:rsidRPr="00066E38" w:rsidRDefault="00066E38" w:rsidP="00066E38">
      <w:pPr>
        <w:shd w:val="clear" w:color="auto" w:fill="FFFFFF"/>
        <w:spacing w:before="204" w:after="204" w:line="240" w:lineRule="auto"/>
        <w:textAlignment w:val="baseline"/>
        <w:rPr>
          <w:ins w:id="268" w:author="Unknown"/>
          <w:rFonts w:ascii="Helvetica" w:eastAsia="Times New Roman" w:hAnsi="Helvetica" w:cs="Helvetica"/>
          <w:color w:val="666666"/>
          <w:sz w:val="23"/>
          <w:szCs w:val="23"/>
        </w:rPr>
      </w:pPr>
      <w:ins w:id="269" w:author="Unknown">
        <w:r w:rsidRPr="00066E38">
          <w:rPr>
            <w:rFonts w:ascii="Helvetica" w:eastAsia="Times New Roman" w:hAnsi="Helvetica" w:cs="Helvetica"/>
            <w:color w:val="666666"/>
            <w:sz w:val="23"/>
            <w:szCs w:val="23"/>
          </w:rPr>
          <w:t>ALIAS name can be given to a table or column. This alias name can be referred in WHERE clause to identify the table or column.</w:t>
        </w:r>
      </w:ins>
    </w:p>
    <w:p w:rsidR="00066E38" w:rsidRPr="00066E38" w:rsidRDefault="00066E38" w:rsidP="00066E38">
      <w:pPr>
        <w:shd w:val="clear" w:color="auto" w:fill="FFFFFF"/>
        <w:spacing w:before="204" w:after="204" w:line="240" w:lineRule="auto"/>
        <w:textAlignment w:val="baseline"/>
        <w:rPr>
          <w:ins w:id="270" w:author="Unknown"/>
          <w:rFonts w:ascii="Helvetica" w:eastAsia="Times New Roman" w:hAnsi="Helvetica" w:cs="Helvetica"/>
          <w:color w:val="666666"/>
          <w:sz w:val="23"/>
          <w:szCs w:val="23"/>
        </w:rPr>
      </w:pPr>
      <w:proofErr w:type="gramStart"/>
      <w:ins w:id="271" w:author="Unknown">
        <w:r w:rsidRPr="00066E38">
          <w:rPr>
            <w:rFonts w:ascii="Helvetica" w:eastAsia="Times New Roman" w:hAnsi="Helvetica" w:cs="Helvetica"/>
            <w:color w:val="666666"/>
            <w:sz w:val="23"/>
            <w:szCs w:val="23"/>
          </w:rPr>
          <w:t>Example-.</w:t>
        </w:r>
        <w:proofErr w:type="gramEnd"/>
      </w:ins>
    </w:p>
    <w:p w:rsidR="00066E38" w:rsidRPr="00066E38" w:rsidRDefault="00066E38" w:rsidP="00066E38">
      <w:pPr>
        <w:spacing w:after="180" w:line="240" w:lineRule="auto"/>
        <w:textAlignment w:val="baseline"/>
        <w:rPr>
          <w:ins w:id="272" w:author="Unknown"/>
          <w:rFonts w:ascii="Courier New" w:eastAsia="Times New Roman" w:hAnsi="Courier New" w:cs="Courier New"/>
          <w:color w:val="666666"/>
          <w:sz w:val="24"/>
          <w:szCs w:val="24"/>
        </w:rPr>
      </w:pPr>
      <w:ins w:id="273" w:author="Unknown">
        <w:r w:rsidRPr="00066E38">
          <w:rPr>
            <w:rFonts w:ascii="Courier New" w:eastAsia="Times New Roman" w:hAnsi="Courier New" w:cs="Courier New"/>
            <w:color w:val="666666"/>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36.2pt;height:69.4pt" o:ole="">
              <v:imagedata r:id="rId7" o:title=""/>
            </v:shape>
            <w:control r:id="rId8" w:name="DefaultOcxName" w:shapeid="_x0000_i1056"/>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066E38" w:rsidRPr="00066E38" w:rsidTr="00066E38">
        <w:trPr>
          <w:tblCellSpacing w:w="15" w:type="dxa"/>
        </w:trPr>
        <w:tc>
          <w:tcPr>
            <w:tcW w:w="0" w:type="auto"/>
            <w:tcBorders>
              <w:top w:val="nil"/>
              <w:left w:val="nil"/>
              <w:bottom w:val="nil"/>
              <w:right w:val="nil"/>
            </w:tcBorders>
            <w:shd w:val="clear" w:color="auto" w:fill="F8F8F8"/>
            <w:vAlign w:val="center"/>
            <w:hideMark/>
          </w:tcPr>
          <w:p w:rsidR="00066E38" w:rsidRPr="00066E38" w:rsidRDefault="00066E38" w:rsidP="00066E38">
            <w:pPr>
              <w:spacing w:after="0" w:line="240" w:lineRule="auto"/>
              <w:jc w:val="center"/>
              <w:textAlignment w:val="baseline"/>
              <w:rPr>
                <w:rFonts w:ascii="inherit" w:eastAsia="Times New Roman" w:hAnsi="inherit" w:cs="Times New Roman"/>
                <w:sz w:val="20"/>
                <w:szCs w:val="20"/>
              </w:rPr>
            </w:pPr>
            <w:r w:rsidRPr="00066E38">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066E38" w:rsidRPr="00066E38" w:rsidRDefault="00066E38" w:rsidP="00066E38">
            <w:pPr>
              <w:spacing w:after="0" w:line="240" w:lineRule="auto"/>
              <w:textAlignment w:val="baseline"/>
              <w:rPr>
                <w:rFonts w:ascii="inherit" w:eastAsia="Times New Roman" w:hAnsi="inherit" w:cs="Times New Roman"/>
                <w:color w:val="000000"/>
                <w:sz w:val="20"/>
                <w:szCs w:val="20"/>
              </w:rPr>
            </w:pPr>
            <w:r w:rsidRPr="00066E38">
              <w:rPr>
                <w:rFonts w:ascii="inherit" w:eastAsia="Times New Roman" w:hAnsi="inherit" w:cs="Times New Roman"/>
                <w:color w:val="000000"/>
                <w:sz w:val="20"/>
                <w:szCs w:val="20"/>
                <w:bdr w:val="none" w:sz="0" w:space="0" w:color="auto" w:frame="1"/>
              </w:rPr>
              <w:t xml:space="preserve">Select </w:t>
            </w:r>
            <w:proofErr w:type="spellStart"/>
            <w:r w:rsidRPr="00066E38">
              <w:rPr>
                <w:rFonts w:ascii="inherit" w:eastAsia="Times New Roman" w:hAnsi="inherit" w:cs="Times New Roman"/>
                <w:color w:val="000000"/>
                <w:sz w:val="20"/>
                <w:szCs w:val="20"/>
                <w:bdr w:val="none" w:sz="0" w:space="0" w:color="auto" w:frame="1"/>
              </w:rPr>
              <w:t>st.StudentID</w:t>
            </w:r>
            <w:proofErr w:type="spellEnd"/>
            <w:r w:rsidRPr="00066E38">
              <w:rPr>
                <w:rFonts w:ascii="inherit" w:eastAsia="Times New Roman" w:hAnsi="inherit" w:cs="Times New Roman"/>
                <w:color w:val="000000"/>
                <w:sz w:val="20"/>
                <w:szCs w:val="20"/>
                <w:bdr w:val="none" w:sz="0" w:space="0" w:color="auto" w:frame="1"/>
              </w:rPr>
              <w:t xml:space="preserve">, </w:t>
            </w:r>
            <w:proofErr w:type="spellStart"/>
            <w:r w:rsidRPr="00066E38">
              <w:rPr>
                <w:rFonts w:ascii="inherit" w:eastAsia="Times New Roman" w:hAnsi="inherit" w:cs="Times New Roman"/>
                <w:color w:val="000000"/>
                <w:sz w:val="20"/>
                <w:szCs w:val="20"/>
                <w:bdr w:val="none" w:sz="0" w:space="0" w:color="auto" w:frame="1"/>
              </w:rPr>
              <w:t>Ex.Result</w:t>
            </w:r>
            <w:proofErr w:type="spellEnd"/>
            <w:r w:rsidRPr="00066E38">
              <w:rPr>
                <w:rFonts w:ascii="inherit" w:eastAsia="Times New Roman" w:hAnsi="inherit" w:cs="Times New Roman"/>
                <w:color w:val="000000"/>
                <w:sz w:val="20"/>
                <w:szCs w:val="20"/>
                <w:bdr w:val="none" w:sz="0" w:space="0" w:color="auto" w:frame="1"/>
              </w:rPr>
              <w:t xml:space="preserve"> from student </w:t>
            </w:r>
            <w:proofErr w:type="spellStart"/>
            <w:r w:rsidRPr="00066E38">
              <w:rPr>
                <w:rFonts w:ascii="inherit" w:eastAsia="Times New Roman" w:hAnsi="inherit" w:cs="Times New Roman"/>
                <w:color w:val="000000"/>
                <w:sz w:val="20"/>
                <w:szCs w:val="20"/>
                <w:bdr w:val="none" w:sz="0" w:space="0" w:color="auto" w:frame="1"/>
              </w:rPr>
              <w:t>st</w:t>
            </w:r>
            <w:proofErr w:type="spellEnd"/>
            <w:r w:rsidRPr="00066E38">
              <w:rPr>
                <w:rFonts w:ascii="inherit" w:eastAsia="Times New Roman" w:hAnsi="inherit" w:cs="Times New Roman"/>
                <w:color w:val="000000"/>
                <w:sz w:val="20"/>
                <w:szCs w:val="20"/>
                <w:bdr w:val="none" w:sz="0" w:space="0" w:color="auto" w:frame="1"/>
              </w:rPr>
              <w:t xml:space="preserve">, Exam as Ex where </w:t>
            </w:r>
            <w:proofErr w:type="spellStart"/>
            <w:r w:rsidRPr="00066E38">
              <w:rPr>
                <w:rFonts w:ascii="inherit" w:eastAsia="Times New Roman" w:hAnsi="inherit" w:cs="Times New Roman"/>
                <w:color w:val="000000"/>
                <w:sz w:val="20"/>
                <w:szCs w:val="20"/>
                <w:bdr w:val="none" w:sz="0" w:space="0" w:color="auto" w:frame="1"/>
              </w:rPr>
              <w:t>st.studentID</w:t>
            </w:r>
            <w:proofErr w:type="spellEnd"/>
            <w:r w:rsidRPr="00066E38">
              <w:rPr>
                <w:rFonts w:ascii="inherit" w:eastAsia="Times New Roman" w:hAnsi="inherit" w:cs="Times New Roman"/>
                <w:color w:val="000000"/>
                <w:sz w:val="20"/>
                <w:szCs w:val="20"/>
                <w:bdr w:val="none" w:sz="0" w:space="0" w:color="auto" w:frame="1"/>
              </w:rPr>
              <w:t xml:space="preserve"> = Ex. </w:t>
            </w:r>
            <w:proofErr w:type="spellStart"/>
            <w:r w:rsidRPr="00066E38">
              <w:rPr>
                <w:rFonts w:ascii="inherit" w:eastAsia="Times New Roman" w:hAnsi="inherit" w:cs="Times New Roman"/>
                <w:color w:val="000000"/>
                <w:sz w:val="20"/>
                <w:szCs w:val="20"/>
                <w:bdr w:val="none" w:sz="0" w:space="0" w:color="auto" w:frame="1"/>
              </w:rPr>
              <w:t>StudentID</w:t>
            </w:r>
            <w:proofErr w:type="spellEnd"/>
          </w:p>
        </w:tc>
      </w:tr>
    </w:tbl>
    <w:p w:rsidR="00066E38" w:rsidRPr="00066E38" w:rsidRDefault="00066E38" w:rsidP="00066E38">
      <w:pPr>
        <w:shd w:val="clear" w:color="auto" w:fill="FFFFFF"/>
        <w:spacing w:before="204" w:after="204" w:line="240" w:lineRule="auto"/>
        <w:textAlignment w:val="baseline"/>
        <w:rPr>
          <w:ins w:id="274" w:author="Unknown"/>
          <w:rFonts w:ascii="Helvetica" w:eastAsia="Times New Roman" w:hAnsi="Helvetica" w:cs="Helvetica"/>
          <w:color w:val="666666"/>
          <w:sz w:val="23"/>
          <w:szCs w:val="23"/>
        </w:rPr>
      </w:pPr>
      <w:ins w:id="275" w:author="Unknown">
        <w:r w:rsidRPr="00066E38">
          <w:rPr>
            <w:rFonts w:ascii="Helvetica" w:eastAsia="Times New Roman" w:hAnsi="Helvetica" w:cs="Helvetica"/>
            <w:color w:val="666666"/>
            <w:sz w:val="23"/>
            <w:szCs w:val="23"/>
          </w:rPr>
          <w:t> </w:t>
        </w:r>
      </w:ins>
    </w:p>
    <w:p w:rsidR="00066E38" w:rsidRPr="00066E38" w:rsidRDefault="00066E38" w:rsidP="00066E38">
      <w:pPr>
        <w:shd w:val="clear" w:color="auto" w:fill="FFFFFF"/>
        <w:spacing w:before="204" w:after="204" w:line="240" w:lineRule="auto"/>
        <w:textAlignment w:val="baseline"/>
        <w:rPr>
          <w:ins w:id="276" w:author="Unknown"/>
          <w:rFonts w:ascii="Helvetica" w:eastAsia="Times New Roman" w:hAnsi="Helvetica" w:cs="Helvetica"/>
          <w:color w:val="666666"/>
          <w:sz w:val="23"/>
          <w:szCs w:val="23"/>
        </w:rPr>
      </w:pPr>
      <w:ins w:id="277" w:author="Unknown">
        <w:r w:rsidRPr="00066E38">
          <w:rPr>
            <w:rFonts w:ascii="Helvetica" w:eastAsia="Times New Roman" w:hAnsi="Helvetica" w:cs="Helvetica"/>
            <w:color w:val="666666"/>
            <w:sz w:val="23"/>
            <w:szCs w:val="23"/>
          </w:rPr>
          <w:t xml:space="preserve">Here, </w:t>
        </w:r>
        <w:proofErr w:type="spellStart"/>
        <w:r w:rsidRPr="00066E38">
          <w:rPr>
            <w:rFonts w:ascii="Helvetica" w:eastAsia="Times New Roman" w:hAnsi="Helvetica" w:cs="Helvetica"/>
            <w:color w:val="666666"/>
            <w:sz w:val="23"/>
            <w:szCs w:val="23"/>
          </w:rPr>
          <w:t>st</w:t>
        </w:r>
        <w:proofErr w:type="spellEnd"/>
        <w:r w:rsidRPr="00066E38">
          <w:rPr>
            <w:rFonts w:ascii="Helvetica" w:eastAsia="Times New Roman" w:hAnsi="Helvetica" w:cs="Helvetica"/>
            <w:color w:val="666666"/>
            <w:sz w:val="23"/>
            <w:szCs w:val="23"/>
          </w:rPr>
          <w:t xml:space="preserve"> refers to alias name for student table and Ex refers to alias name for exam table.</w:t>
        </w:r>
      </w:ins>
    </w:p>
    <w:p w:rsidR="00066E38" w:rsidRPr="00066E38" w:rsidRDefault="00066E38" w:rsidP="00066E38">
      <w:pPr>
        <w:shd w:val="clear" w:color="auto" w:fill="FFFFFF"/>
        <w:spacing w:after="0" w:line="240" w:lineRule="auto"/>
        <w:textAlignment w:val="baseline"/>
        <w:rPr>
          <w:ins w:id="278" w:author="Unknown"/>
          <w:rFonts w:ascii="Helvetica" w:eastAsia="Times New Roman" w:hAnsi="Helvetica" w:cs="Helvetica"/>
          <w:color w:val="666666"/>
          <w:sz w:val="23"/>
          <w:szCs w:val="23"/>
        </w:rPr>
      </w:pPr>
      <w:proofErr w:type="gramStart"/>
      <w:ins w:id="279" w:author="Unknown">
        <w:r w:rsidRPr="00066E38">
          <w:rPr>
            <w:rFonts w:ascii="inherit" w:eastAsia="Times New Roman" w:hAnsi="inherit" w:cs="Helvetica"/>
            <w:b/>
            <w:bCs/>
            <w:color w:val="000000"/>
            <w:sz w:val="23"/>
            <w:szCs w:val="23"/>
            <w:bdr w:val="none" w:sz="0" w:space="0" w:color="auto" w:frame="1"/>
          </w:rPr>
          <w:t>43. What is the difference between</w:t>
        </w:r>
        <w:proofErr w:type="gramEnd"/>
        <w:r w:rsidRPr="00066E38">
          <w:rPr>
            <w:rFonts w:ascii="inherit" w:eastAsia="Times New Roman" w:hAnsi="inherit" w:cs="Helvetica"/>
            <w:b/>
            <w:bCs/>
            <w:color w:val="000000"/>
            <w:sz w:val="23"/>
            <w:szCs w:val="23"/>
            <w:bdr w:val="none" w:sz="0" w:space="0" w:color="auto" w:frame="1"/>
          </w:rPr>
          <w:t xml:space="preserve"> TRUNCATE and DROP statements?</w:t>
        </w:r>
      </w:ins>
    </w:p>
    <w:p w:rsidR="00066E38" w:rsidRPr="00066E38" w:rsidRDefault="00066E38" w:rsidP="00066E38">
      <w:pPr>
        <w:shd w:val="clear" w:color="auto" w:fill="FFFFFF"/>
        <w:spacing w:before="204" w:after="204" w:line="240" w:lineRule="auto"/>
        <w:textAlignment w:val="baseline"/>
        <w:rPr>
          <w:ins w:id="280" w:author="Unknown"/>
          <w:rFonts w:ascii="Helvetica" w:eastAsia="Times New Roman" w:hAnsi="Helvetica" w:cs="Helvetica"/>
          <w:color w:val="666666"/>
          <w:sz w:val="23"/>
          <w:szCs w:val="23"/>
        </w:rPr>
      </w:pPr>
      <w:ins w:id="281" w:author="Unknown">
        <w:r w:rsidRPr="00066E38">
          <w:rPr>
            <w:rFonts w:ascii="Helvetica" w:eastAsia="Times New Roman" w:hAnsi="Helvetica" w:cs="Helvetica"/>
            <w:color w:val="666666"/>
            <w:sz w:val="23"/>
            <w:szCs w:val="23"/>
          </w:rPr>
          <w:t>TRUNCATE removes all the rows from the table, and it cannot be rolled back. DROP command removes a table from the database and operation cannot be rolled back.</w:t>
        </w:r>
      </w:ins>
    </w:p>
    <w:p w:rsidR="00066E38" w:rsidRPr="00066E38" w:rsidRDefault="00066E38" w:rsidP="00066E38">
      <w:pPr>
        <w:shd w:val="clear" w:color="auto" w:fill="FFFFFF"/>
        <w:spacing w:after="0" w:line="240" w:lineRule="auto"/>
        <w:textAlignment w:val="baseline"/>
        <w:rPr>
          <w:ins w:id="282" w:author="Unknown"/>
          <w:rFonts w:ascii="Helvetica" w:eastAsia="Times New Roman" w:hAnsi="Helvetica" w:cs="Helvetica"/>
          <w:color w:val="666666"/>
          <w:sz w:val="23"/>
          <w:szCs w:val="23"/>
        </w:rPr>
      </w:pPr>
      <w:ins w:id="283" w:author="Unknown">
        <w:r w:rsidRPr="00066E38">
          <w:rPr>
            <w:rFonts w:ascii="inherit" w:eastAsia="Times New Roman" w:hAnsi="inherit" w:cs="Helvetica"/>
            <w:b/>
            <w:bCs/>
            <w:color w:val="000000"/>
            <w:sz w:val="23"/>
            <w:szCs w:val="23"/>
            <w:bdr w:val="none" w:sz="0" w:space="0" w:color="auto" w:frame="1"/>
          </w:rPr>
          <w:t>44. What are aggregate and scalar functions?</w:t>
        </w:r>
      </w:ins>
    </w:p>
    <w:p w:rsidR="00066E38" w:rsidRPr="00066E38" w:rsidRDefault="00066E38" w:rsidP="00066E38">
      <w:pPr>
        <w:shd w:val="clear" w:color="auto" w:fill="FFFFFF"/>
        <w:spacing w:before="204" w:after="204" w:line="240" w:lineRule="auto"/>
        <w:textAlignment w:val="baseline"/>
        <w:rPr>
          <w:ins w:id="284" w:author="Unknown"/>
          <w:rFonts w:ascii="Helvetica" w:eastAsia="Times New Roman" w:hAnsi="Helvetica" w:cs="Helvetica"/>
          <w:color w:val="666666"/>
          <w:sz w:val="23"/>
          <w:szCs w:val="23"/>
        </w:rPr>
      </w:pPr>
      <w:ins w:id="285" w:author="Unknown">
        <w:r w:rsidRPr="00066E38">
          <w:rPr>
            <w:rFonts w:ascii="Helvetica" w:eastAsia="Times New Roman" w:hAnsi="Helvetica" w:cs="Helvetica"/>
            <w:color w:val="666666"/>
            <w:sz w:val="23"/>
            <w:szCs w:val="23"/>
          </w:rPr>
          <w:lastRenderedPageBreak/>
          <w:t>Aggregate functions are used to evaluate mathematical calculation and return single values. This can be calculated from the columns in a table. Scalar functions return a single value based on the input value.</w:t>
        </w:r>
      </w:ins>
    </w:p>
    <w:p w:rsidR="00066E38" w:rsidRPr="00066E38" w:rsidRDefault="00066E38" w:rsidP="00066E38">
      <w:pPr>
        <w:shd w:val="clear" w:color="auto" w:fill="FFFFFF"/>
        <w:spacing w:before="204" w:after="204" w:line="240" w:lineRule="auto"/>
        <w:textAlignment w:val="baseline"/>
        <w:rPr>
          <w:ins w:id="286" w:author="Unknown"/>
          <w:rFonts w:ascii="Helvetica" w:eastAsia="Times New Roman" w:hAnsi="Helvetica" w:cs="Helvetica"/>
          <w:color w:val="666666"/>
          <w:sz w:val="23"/>
          <w:szCs w:val="23"/>
        </w:rPr>
      </w:pPr>
      <w:proofErr w:type="gramStart"/>
      <w:ins w:id="287" w:author="Unknown">
        <w:r w:rsidRPr="00066E38">
          <w:rPr>
            <w:rFonts w:ascii="Helvetica" w:eastAsia="Times New Roman" w:hAnsi="Helvetica" w:cs="Helvetica"/>
            <w:color w:val="666666"/>
            <w:sz w:val="23"/>
            <w:szCs w:val="23"/>
          </w:rPr>
          <w:t>Example -.</w:t>
        </w:r>
        <w:proofErr w:type="gramEnd"/>
      </w:ins>
    </w:p>
    <w:p w:rsidR="00066E38" w:rsidRPr="00066E38" w:rsidRDefault="00066E38" w:rsidP="00066E38">
      <w:pPr>
        <w:shd w:val="clear" w:color="auto" w:fill="FFFFFF"/>
        <w:spacing w:before="204" w:after="204" w:line="240" w:lineRule="auto"/>
        <w:textAlignment w:val="baseline"/>
        <w:rPr>
          <w:ins w:id="288" w:author="Unknown"/>
          <w:rFonts w:ascii="Helvetica" w:eastAsia="Times New Roman" w:hAnsi="Helvetica" w:cs="Helvetica"/>
          <w:color w:val="666666"/>
          <w:sz w:val="23"/>
          <w:szCs w:val="23"/>
        </w:rPr>
      </w:pPr>
      <w:ins w:id="289" w:author="Unknown">
        <w:r w:rsidRPr="00066E38">
          <w:rPr>
            <w:rFonts w:ascii="Helvetica" w:eastAsia="Times New Roman" w:hAnsi="Helvetica" w:cs="Helvetica"/>
            <w:color w:val="666666"/>
            <w:sz w:val="23"/>
            <w:szCs w:val="23"/>
          </w:rPr>
          <w:t xml:space="preserve">Aggregate – </w:t>
        </w:r>
        <w:proofErr w:type="gramStart"/>
        <w:r w:rsidRPr="00066E38">
          <w:rPr>
            <w:rFonts w:ascii="Helvetica" w:eastAsia="Times New Roman" w:hAnsi="Helvetica" w:cs="Helvetica"/>
            <w:color w:val="666666"/>
            <w:sz w:val="23"/>
            <w:szCs w:val="23"/>
          </w:rPr>
          <w:t>max(</w:t>
        </w:r>
        <w:proofErr w:type="gramEnd"/>
        <w:r w:rsidRPr="00066E38">
          <w:rPr>
            <w:rFonts w:ascii="Helvetica" w:eastAsia="Times New Roman" w:hAnsi="Helvetica" w:cs="Helvetica"/>
            <w:color w:val="666666"/>
            <w:sz w:val="23"/>
            <w:szCs w:val="23"/>
          </w:rPr>
          <w:t>), count – Calculated with respect to numeric.</w:t>
        </w:r>
      </w:ins>
    </w:p>
    <w:p w:rsidR="00066E38" w:rsidRPr="00066E38" w:rsidRDefault="00066E38" w:rsidP="00066E38">
      <w:pPr>
        <w:shd w:val="clear" w:color="auto" w:fill="FFFFFF"/>
        <w:spacing w:before="204" w:after="204" w:line="240" w:lineRule="auto"/>
        <w:textAlignment w:val="baseline"/>
        <w:rPr>
          <w:ins w:id="290" w:author="Unknown"/>
          <w:rFonts w:ascii="Helvetica" w:eastAsia="Times New Roman" w:hAnsi="Helvetica" w:cs="Helvetica"/>
          <w:color w:val="666666"/>
          <w:sz w:val="23"/>
          <w:szCs w:val="23"/>
        </w:rPr>
      </w:pPr>
      <w:ins w:id="291" w:author="Unknown">
        <w:r w:rsidRPr="00066E38">
          <w:rPr>
            <w:rFonts w:ascii="Helvetica" w:eastAsia="Times New Roman" w:hAnsi="Helvetica" w:cs="Helvetica"/>
            <w:color w:val="666666"/>
            <w:sz w:val="23"/>
            <w:szCs w:val="23"/>
          </w:rPr>
          <w:t xml:space="preserve">Scalar – </w:t>
        </w:r>
        <w:proofErr w:type="gramStart"/>
        <w:r w:rsidRPr="00066E38">
          <w:rPr>
            <w:rFonts w:ascii="Helvetica" w:eastAsia="Times New Roman" w:hAnsi="Helvetica" w:cs="Helvetica"/>
            <w:color w:val="666666"/>
            <w:sz w:val="23"/>
            <w:szCs w:val="23"/>
          </w:rPr>
          <w:t>UCASE(</w:t>
        </w:r>
        <w:proofErr w:type="gramEnd"/>
        <w:r w:rsidRPr="00066E38">
          <w:rPr>
            <w:rFonts w:ascii="Helvetica" w:eastAsia="Times New Roman" w:hAnsi="Helvetica" w:cs="Helvetica"/>
            <w:color w:val="666666"/>
            <w:sz w:val="23"/>
            <w:szCs w:val="23"/>
          </w:rPr>
          <w:t>), NOW() – Calculated with respect to strings.</w:t>
        </w:r>
      </w:ins>
    </w:p>
    <w:p w:rsidR="00066E38" w:rsidRPr="00066E38" w:rsidRDefault="00066E38" w:rsidP="00066E38">
      <w:pPr>
        <w:shd w:val="clear" w:color="auto" w:fill="FFFFFF"/>
        <w:spacing w:after="0" w:line="240" w:lineRule="auto"/>
        <w:textAlignment w:val="baseline"/>
        <w:rPr>
          <w:ins w:id="292" w:author="Unknown"/>
          <w:rFonts w:ascii="Helvetica" w:eastAsia="Times New Roman" w:hAnsi="Helvetica" w:cs="Helvetica"/>
          <w:color w:val="666666"/>
          <w:sz w:val="23"/>
          <w:szCs w:val="23"/>
        </w:rPr>
      </w:pPr>
      <w:ins w:id="293" w:author="Unknown">
        <w:r w:rsidRPr="00066E38">
          <w:rPr>
            <w:rFonts w:ascii="inherit" w:eastAsia="Times New Roman" w:hAnsi="inherit" w:cs="Helvetica"/>
            <w:b/>
            <w:bCs/>
            <w:color w:val="000000"/>
            <w:sz w:val="23"/>
            <w:szCs w:val="23"/>
            <w:bdr w:val="none" w:sz="0" w:space="0" w:color="auto" w:frame="1"/>
          </w:rPr>
          <w:t>45. How can you create an empty table from an existing table?</w:t>
        </w:r>
      </w:ins>
    </w:p>
    <w:p w:rsidR="00066E38" w:rsidRPr="00066E38" w:rsidRDefault="00066E38" w:rsidP="00066E38">
      <w:pPr>
        <w:shd w:val="clear" w:color="auto" w:fill="FFFFFF"/>
        <w:spacing w:before="204" w:after="204" w:line="240" w:lineRule="auto"/>
        <w:textAlignment w:val="baseline"/>
        <w:rPr>
          <w:ins w:id="294" w:author="Unknown"/>
          <w:rFonts w:ascii="Helvetica" w:eastAsia="Times New Roman" w:hAnsi="Helvetica" w:cs="Helvetica"/>
          <w:color w:val="666666"/>
          <w:sz w:val="23"/>
          <w:szCs w:val="23"/>
        </w:rPr>
      </w:pPr>
      <w:ins w:id="295" w:author="Unknown">
        <w:r w:rsidRPr="00066E38">
          <w:rPr>
            <w:rFonts w:ascii="Helvetica" w:eastAsia="Times New Roman" w:hAnsi="Helvetica" w:cs="Helvetica"/>
            <w:color w:val="666666"/>
            <w:sz w:val="23"/>
            <w:szCs w:val="23"/>
          </w:rPr>
          <w:t>Example will be -.</w:t>
        </w:r>
      </w:ins>
    </w:p>
    <w:p w:rsidR="00066E38" w:rsidRPr="00066E38" w:rsidRDefault="00066E38" w:rsidP="00066E38">
      <w:pPr>
        <w:spacing w:after="180" w:line="240" w:lineRule="auto"/>
        <w:textAlignment w:val="baseline"/>
        <w:rPr>
          <w:ins w:id="296" w:author="Unknown"/>
          <w:rFonts w:ascii="Courier New" w:eastAsia="Times New Roman" w:hAnsi="Courier New" w:cs="Courier New"/>
          <w:color w:val="666666"/>
          <w:sz w:val="24"/>
          <w:szCs w:val="24"/>
        </w:rPr>
      </w:pPr>
      <w:ins w:id="297" w:author="Unknown">
        <w:r w:rsidRPr="00066E38">
          <w:rPr>
            <w:rFonts w:ascii="Courier New" w:eastAsia="Times New Roman" w:hAnsi="Courier New" w:cs="Courier New"/>
            <w:color w:val="666666"/>
            <w:sz w:val="24"/>
            <w:szCs w:val="24"/>
          </w:rPr>
          <w:object w:dxaOrig="1440" w:dyaOrig="1440">
            <v:shape id="_x0000_i1055" type="#_x0000_t75" style="width:136.2pt;height:69.4pt" o:ole="">
              <v:imagedata r:id="rId7" o:title=""/>
            </v:shape>
            <w:control r:id="rId9" w:name="DefaultOcxName1" w:shapeid="_x0000_i1055"/>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066E38" w:rsidRPr="00066E38" w:rsidTr="00066E38">
        <w:trPr>
          <w:tblCellSpacing w:w="15" w:type="dxa"/>
        </w:trPr>
        <w:tc>
          <w:tcPr>
            <w:tcW w:w="0" w:type="auto"/>
            <w:tcBorders>
              <w:top w:val="nil"/>
              <w:left w:val="nil"/>
              <w:bottom w:val="nil"/>
              <w:right w:val="nil"/>
            </w:tcBorders>
            <w:shd w:val="clear" w:color="auto" w:fill="F8F8F8"/>
            <w:vAlign w:val="center"/>
            <w:hideMark/>
          </w:tcPr>
          <w:p w:rsidR="00066E38" w:rsidRPr="00066E38" w:rsidRDefault="00066E38" w:rsidP="00066E38">
            <w:pPr>
              <w:spacing w:after="0" w:line="240" w:lineRule="auto"/>
              <w:jc w:val="center"/>
              <w:textAlignment w:val="baseline"/>
              <w:rPr>
                <w:rFonts w:ascii="inherit" w:eastAsia="Times New Roman" w:hAnsi="inherit" w:cs="Times New Roman"/>
                <w:sz w:val="20"/>
                <w:szCs w:val="20"/>
              </w:rPr>
            </w:pPr>
            <w:r w:rsidRPr="00066E38">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066E38" w:rsidRPr="00066E38" w:rsidRDefault="00066E38" w:rsidP="00066E38">
            <w:pPr>
              <w:spacing w:after="0" w:line="240" w:lineRule="auto"/>
              <w:textAlignment w:val="baseline"/>
              <w:rPr>
                <w:rFonts w:ascii="inherit" w:eastAsia="Times New Roman" w:hAnsi="inherit" w:cs="Times New Roman"/>
                <w:color w:val="000000"/>
                <w:sz w:val="20"/>
                <w:szCs w:val="20"/>
              </w:rPr>
            </w:pPr>
            <w:r w:rsidRPr="00066E38">
              <w:rPr>
                <w:rFonts w:ascii="inherit" w:eastAsia="Times New Roman" w:hAnsi="inherit" w:cs="Times New Roman"/>
                <w:color w:val="000000"/>
                <w:sz w:val="20"/>
                <w:szCs w:val="20"/>
                <w:bdr w:val="none" w:sz="0" w:space="0" w:color="auto" w:frame="1"/>
              </w:rPr>
              <w:t xml:space="preserve">Select * into </w:t>
            </w:r>
            <w:proofErr w:type="spellStart"/>
            <w:r w:rsidRPr="00066E38">
              <w:rPr>
                <w:rFonts w:ascii="inherit" w:eastAsia="Times New Roman" w:hAnsi="inherit" w:cs="Times New Roman"/>
                <w:color w:val="000000"/>
                <w:sz w:val="20"/>
                <w:szCs w:val="20"/>
                <w:bdr w:val="none" w:sz="0" w:space="0" w:color="auto" w:frame="1"/>
              </w:rPr>
              <w:t>studentcopy</w:t>
            </w:r>
            <w:proofErr w:type="spellEnd"/>
            <w:r w:rsidRPr="00066E38">
              <w:rPr>
                <w:rFonts w:ascii="inherit" w:eastAsia="Times New Roman" w:hAnsi="inherit" w:cs="Times New Roman"/>
                <w:color w:val="000000"/>
                <w:sz w:val="20"/>
                <w:szCs w:val="20"/>
                <w:bdr w:val="none" w:sz="0" w:space="0" w:color="auto" w:frame="1"/>
              </w:rPr>
              <w:t xml:space="preserve"> from student where 1=2</w:t>
            </w:r>
          </w:p>
        </w:tc>
      </w:tr>
    </w:tbl>
    <w:p w:rsidR="00066E38" w:rsidRPr="00066E38" w:rsidRDefault="00066E38" w:rsidP="00066E38">
      <w:pPr>
        <w:shd w:val="clear" w:color="auto" w:fill="FFFFFF"/>
        <w:spacing w:before="204" w:after="204" w:line="240" w:lineRule="auto"/>
        <w:textAlignment w:val="baseline"/>
        <w:rPr>
          <w:ins w:id="298" w:author="Unknown"/>
          <w:rFonts w:ascii="Helvetica" w:eastAsia="Times New Roman" w:hAnsi="Helvetica" w:cs="Helvetica"/>
          <w:color w:val="666666"/>
          <w:sz w:val="23"/>
          <w:szCs w:val="23"/>
        </w:rPr>
      </w:pPr>
      <w:ins w:id="299" w:author="Unknown">
        <w:r w:rsidRPr="00066E38">
          <w:rPr>
            <w:rFonts w:ascii="Helvetica" w:eastAsia="Times New Roman" w:hAnsi="Helvetica" w:cs="Helvetica"/>
            <w:color w:val="666666"/>
            <w:sz w:val="23"/>
            <w:szCs w:val="23"/>
          </w:rPr>
          <w:t> </w:t>
        </w:r>
      </w:ins>
    </w:p>
    <w:p w:rsidR="00066E38" w:rsidRPr="00066E38" w:rsidRDefault="00066E38" w:rsidP="00066E38">
      <w:pPr>
        <w:shd w:val="clear" w:color="auto" w:fill="FFFFFF"/>
        <w:spacing w:before="204" w:after="204" w:line="240" w:lineRule="auto"/>
        <w:textAlignment w:val="baseline"/>
        <w:rPr>
          <w:ins w:id="300" w:author="Unknown"/>
          <w:rFonts w:ascii="Helvetica" w:eastAsia="Times New Roman" w:hAnsi="Helvetica" w:cs="Helvetica"/>
          <w:color w:val="666666"/>
          <w:sz w:val="23"/>
          <w:szCs w:val="23"/>
        </w:rPr>
      </w:pPr>
      <w:ins w:id="301" w:author="Unknown">
        <w:r w:rsidRPr="00066E38">
          <w:rPr>
            <w:rFonts w:ascii="Helvetica" w:eastAsia="Times New Roman" w:hAnsi="Helvetica" w:cs="Helvetica"/>
            <w:color w:val="666666"/>
            <w:sz w:val="23"/>
            <w:szCs w:val="23"/>
          </w:rPr>
          <w:t>Here, we are copying student table to another table with the same structure with no rows copied.</w:t>
        </w:r>
      </w:ins>
    </w:p>
    <w:p w:rsidR="00066E38" w:rsidRPr="00066E38" w:rsidRDefault="00066E38" w:rsidP="00066E38">
      <w:pPr>
        <w:shd w:val="clear" w:color="auto" w:fill="FFFFFF"/>
        <w:spacing w:after="0" w:line="240" w:lineRule="auto"/>
        <w:textAlignment w:val="baseline"/>
        <w:rPr>
          <w:ins w:id="302" w:author="Unknown"/>
          <w:rFonts w:ascii="Helvetica" w:eastAsia="Times New Roman" w:hAnsi="Helvetica" w:cs="Helvetica"/>
          <w:color w:val="666666"/>
          <w:sz w:val="23"/>
          <w:szCs w:val="23"/>
        </w:rPr>
      </w:pPr>
      <w:ins w:id="303" w:author="Unknown">
        <w:r w:rsidRPr="00066E38">
          <w:rPr>
            <w:rFonts w:ascii="inherit" w:eastAsia="Times New Roman" w:hAnsi="inherit" w:cs="Helvetica"/>
            <w:b/>
            <w:bCs/>
            <w:color w:val="000000"/>
            <w:sz w:val="23"/>
            <w:szCs w:val="23"/>
            <w:bdr w:val="none" w:sz="0" w:space="0" w:color="auto" w:frame="1"/>
          </w:rPr>
          <w:t> 46. How to fetch common records from two tables?</w:t>
        </w:r>
      </w:ins>
    </w:p>
    <w:p w:rsidR="00066E38" w:rsidRPr="00066E38" w:rsidRDefault="00066E38" w:rsidP="00066E38">
      <w:pPr>
        <w:shd w:val="clear" w:color="auto" w:fill="FFFFFF"/>
        <w:spacing w:before="204" w:after="204" w:line="240" w:lineRule="auto"/>
        <w:textAlignment w:val="baseline"/>
        <w:rPr>
          <w:ins w:id="304" w:author="Unknown"/>
          <w:rFonts w:ascii="Helvetica" w:eastAsia="Times New Roman" w:hAnsi="Helvetica" w:cs="Helvetica"/>
          <w:color w:val="666666"/>
          <w:sz w:val="23"/>
          <w:szCs w:val="23"/>
        </w:rPr>
      </w:pPr>
      <w:ins w:id="305" w:author="Unknown">
        <w:r w:rsidRPr="00066E38">
          <w:rPr>
            <w:rFonts w:ascii="Helvetica" w:eastAsia="Times New Roman" w:hAnsi="Helvetica" w:cs="Helvetica"/>
            <w:color w:val="666666"/>
            <w:sz w:val="23"/>
            <w:szCs w:val="23"/>
          </w:rPr>
          <w:t>Common records result set can be achieved by -.</w:t>
        </w:r>
      </w:ins>
    </w:p>
    <w:p w:rsidR="00066E38" w:rsidRPr="00066E38" w:rsidRDefault="00066E38" w:rsidP="00066E38">
      <w:pPr>
        <w:spacing w:after="180" w:line="240" w:lineRule="auto"/>
        <w:textAlignment w:val="baseline"/>
        <w:rPr>
          <w:ins w:id="306" w:author="Unknown"/>
          <w:rFonts w:ascii="Courier New" w:eastAsia="Times New Roman" w:hAnsi="Courier New" w:cs="Courier New"/>
          <w:color w:val="666666"/>
          <w:sz w:val="24"/>
          <w:szCs w:val="24"/>
        </w:rPr>
      </w:pPr>
      <w:ins w:id="307" w:author="Unknown">
        <w:r w:rsidRPr="00066E38">
          <w:rPr>
            <w:rFonts w:ascii="Courier New" w:eastAsia="Times New Roman" w:hAnsi="Courier New" w:cs="Courier New"/>
            <w:color w:val="666666"/>
            <w:sz w:val="24"/>
            <w:szCs w:val="24"/>
          </w:rPr>
          <w:object w:dxaOrig="1440" w:dyaOrig="1440">
            <v:shape id="_x0000_i1054" type="#_x0000_t75" style="width:136.2pt;height:69.4pt" o:ole="">
              <v:imagedata r:id="rId7" o:title=""/>
            </v:shape>
            <w:control r:id="rId10" w:name="DefaultOcxName2" w:shapeid="_x0000_i1054"/>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066E38" w:rsidRPr="00066E38" w:rsidTr="00066E38">
        <w:trPr>
          <w:tblCellSpacing w:w="15" w:type="dxa"/>
        </w:trPr>
        <w:tc>
          <w:tcPr>
            <w:tcW w:w="0" w:type="auto"/>
            <w:tcBorders>
              <w:top w:val="nil"/>
              <w:left w:val="nil"/>
              <w:bottom w:val="nil"/>
              <w:right w:val="nil"/>
            </w:tcBorders>
            <w:shd w:val="clear" w:color="auto" w:fill="F8F8F8"/>
            <w:vAlign w:val="center"/>
            <w:hideMark/>
          </w:tcPr>
          <w:p w:rsidR="00066E38" w:rsidRPr="00066E38" w:rsidRDefault="00066E38" w:rsidP="00066E38">
            <w:pPr>
              <w:spacing w:after="0" w:line="240" w:lineRule="auto"/>
              <w:jc w:val="center"/>
              <w:textAlignment w:val="baseline"/>
              <w:rPr>
                <w:rFonts w:ascii="inherit" w:eastAsia="Times New Roman" w:hAnsi="inherit" w:cs="Times New Roman"/>
                <w:sz w:val="20"/>
                <w:szCs w:val="20"/>
              </w:rPr>
            </w:pPr>
            <w:r w:rsidRPr="00066E38">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066E38" w:rsidRPr="00066E38" w:rsidRDefault="00066E38" w:rsidP="00066E38">
            <w:pPr>
              <w:spacing w:after="0" w:line="240" w:lineRule="auto"/>
              <w:textAlignment w:val="baseline"/>
              <w:rPr>
                <w:rFonts w:ascii="inherit" w:eastAsia="Times New Roman" w:hAnsi="inherit" w:cs="Times New Roman"/>
                <w:color w:val="000000"/>
                <w:sz w:val="20"/>
                <w:szCs w:val="20"/>
              </w:rPr>
            </w:pPr>
            <w:r w:rsidRPr="00066E38">
              <w:rPr>
                <w:rFonts w:ascii="inherit" w:eastAsia="Times New Roman" w:hAnsi="inherit" w:cs="Times New Roman"/>
                <w:color w:val="000000"/>
                <w:sz w:val="20"/>
                <w:szCs w:val="20"/>
                <w:bdr w:val="none" w:sz="0" w:space="0" w:color="auto" w:frame="1"/>
              </w:rPr>
              <w:t xml:space="preserve">Select </w:t>
            </w:r>
            <w:proofErr w:type="spellStart"/>
            <w:r w:rsidRPr="00066E38">
              <w:rPr>
                <w:rFonts w:ascii="inherit" w:eastAsia="Times New Roman" w:hAnsi="inherit" w:cs="Times New Roman"/>
                <w:color w:val="000000"/>
                <w:sz w:val="20"/>
                <w:szCs w:val="20"/>
                <w:bdr w:val="none" w:sz="0" w:space="0" w:color="auto" w:frame="1"/>
              </w:rPr>
              <w:t>studentID</w:t>
            </w:r>
            <w:proofErr w:type="spellEnd"/>
            <w:r w:rsidRPr="00066E38">
              <w:rPr>
                <w:rFonts w:ascii="inherit" w:eastAsia="Times New Roman" w:hAnsi="inherit" w:cs="Times New Roman"/>
                <w:color w:val="000000"/>
                <w:sz w:val="20"/>
                <w:szCs w:val="20"/>
                <w:bdr w:val="none" w:sz="0" w:space="0" w:color="auto" w:frame="1"/>
              </w:rPr>
              <w:t xml:space="preserve"> from student. &lt;strong&gt;INTERSECT &lt;/strong&gt; Select </w:t>
            </w:r>
            <w:proofErr w:type="spellStart"/>
            <w:r w:rsidRPr="00066E38">
              <w:rPr>
                <w:rFonts w:ascii="inherit" w:eastAsia="Times New Roman" w:hAnsi="inherit" w:cs="Times New Roman"/>
                <w:color w:val="000000"/>
                <w:sz w:val="20"/>
                <w:szCs w:val="20"/>
                <w:bdr w:val="none" w:sz="0" w:space="0" w:color="auto" w:frame="1"/>
              </w:rPr>
              <w:t>StudentID</w:t>
            </w:r>
            <w:proofErr w:type="spellEnd"/>
            <w:r w:rsidRPr="00066E38">
              <w:rPr>
                <w:rFonts w:ascii="inherit" w:eastAsia="Times New Roman" w:hAnsi="inherit" w:cs="Times New Roman"/>
                <w:color w:val="000000"/>
                <w:sz w:val="20"/>
                <w:szCs w:val="20"/>
                <w:bdr w:val="none" w:sz="0" w:space="0" w:color="auto" w:frame="1"/>
              </w:rPr>
              <w:t xml:space="preserve"> from Exam</w:t>
            </w:r>
          </w:p>
        </w:tc>
      </w:tr>
    </w:tbl>
    <w:p w:rsidR="00066E38" w:rsidRPr="00066E38" w:rsidRDefault="00066E38" w:rsidP="00066E38">
      <w:pPr>
        <w:shd w:val="clear" w:color="auto" w:fill="FFFFFF"/>
        <w:spacing w:before="204" w:after="204" w:line="240" w:lineRule="auto"/>
        <w:textAlignment w:val="baseline"/>
        <w:rPr>
          <w:ins w:id="308" w:author="Unknown"/>
          <w:rFonts w:ascii="Helvetica" w:eastAsia="Times New Roman" w:hAnsi="Helvetica" w:cs="Helvetica"/>
          <w:color w:val="666666"/>
          <w:sz w:val="23"/>
          <w:szCs w:val="23"/>
        </w:rPr>
      </w:pPr>
      <w:ins w:id="309" w:author="Unknown">
        <w:r w:rsidRPr="00066E38">
          <w:rPr>
            <w:rFonts w:ascii="Helvetica" w:eastAsia="Times New Roman" w:hAnsi="Helvetica" w:cs="Helvetica"/>
            <w:color w:val="666666"/>
            <w:sz w:val="23"/>
            <w:szCs w:val="23"/>
          </w:rPr>
          <w:t> </w:t>
        </w:r>
      </w:ins>
    </w:p>
    <w:p w:rsidR="00066E38" w:rsidRPr="00066E38" w:rsidRDefault="00066E38" w:rsidP="00066E38">
      <w:pPr>
        <w:shd w:val="clear" w:color="auto" w:fill="FFFFFF"/>
        <w:spacing w:after="0" w:line="240" w:lineRule="auto"/>
        <w:textAlignment w:val="baseline"/>
        <w:rPr>
          <w:ins w:id="310" w:author="Unknown"/>
          <w:rFonts w:ascii="Helvetica" w:eastAsia="Times New Roman" w:hAnsi="Helvetica" w:cs="Helvetica"/>
          <w:color w:val="666666"/>
          <w:sz w:val="23"/>
          <w:szCs w:val="23"/>
        </w:rPr>
      </w:pPr>
      <w:ins w:id="311" w:author="Unknown">
        <w:r w:rsidRPr="00066E38">
          <w:rPr>
            <w:rFonts w:ascii="inherit" w:eastAsia="Times New Roman" w:hAnsi="inherit" w:cs="Helvetica"/>
            <w:b/>
            <w:bCs/>
            <w:color w:val="000000"/>
            <w:sz w:val="23"/>
            <w:szCs w:val="23"/>
            <w:bdr w:val="none" w:sz="0" w:space="0" w:color="auto" w:frame="1"/>
          </w:rPr>
          <w:t>47. How to fetch alternate records from a table?</w:t>
        </w:r>
      </w:ins>
    </w:p>
    <w:p w:rsidR="00066E38" w:rsidRPr="00066E38" w:rsidRDefault="00066E38" w:rsidP="00066E38">
      <w:pPr>
        <w:shd w:val="clear" w:color="auto" w:fill="FFFFFF"/>
        <w:spacing w:before="204" w:after="204" w:line="240" w:lineRule="auto"/>
        <w:textAlignment w:val="baseline"/>
        <w:rPr>
          <w:ins w:id="312" w:author="Unknown"/>
          <w:rFonts w:ascii="Helvetica" w:eastAsia="Times New Roman" w:hAnsi="Helvetica" w:cs="Helvetica"/>
          <w:color w:val="666666"/>
          <w:sz w:val="23"/>
          <w:szCs w:val="23"/>
        </w:rPr>
      </w:pPr>
      <w:ins w:id="313" w:author="Unknown">
        <w:r w:rsidRPr="00066E38">
          <w:rPr>
            <w:rFonts w:ascii="Helvetica" w:eastAsia="Times New Roman" w:hAnsi="Helvetica" w:cs="Helvetica"/>
            <w:color w:val="666666"/>
            <w:sz w:val="23"/>
            <w:szCs w:val="23"/>
          </w:rPr>
          <w:t>Records can be fetched for both Odd and Even row numbers -.</w:t>
        </w:r>
      </w:ins>
    </w:p>
    <w:p w:rsidR="00066E38" w:rsidRPr="00066E38" w:rsidRDefault="00066E38" w:rsidP="00066E38">
      <w:pPr>
        <w:shd w:val="clear" w:color="auto" w:fill="FFFFFF"/>
        <w:spacing w:before="204" w:after="204" w:line="240" w:lineRule="auto"/>
        <w:textAlignment w:val="baseline"/>
        <w:rPr>
          <w:ins w:id="314" w:author="Unknown"/>
          <w:rFonts w:ascii="Helvetica" w:eastAsia="Times New Roman" w:hAnsi="Helvetica" w:cs="Helvetica"/>
          <w:color w:val="666666"/>
          <w:sz w:val="23"/>
          <w:szCs w:val="23"/>
        </w:rPr>
      </w:pPr>
      <w:proofErr w:type="gramStart"/>
      <w:ins w:id="315" w:author="Unknown">
        <w:r w:rsidRPr="00066E38">
          <w:rPr>
            <w:rFonts w:ascii="Helvetica" w:eastAsia="Times New Roman" w:hAnsi="Helvetica" w:cs="Helvetica"/>
            <w:color w:val="666666"/>
            <w:sz w:val="23"/>
            <w:szCs w:val="23"/>
          </w:rPr>
          <w:t>To display even numbers-.</w:t>
        </w:r>
        <w:proofErr w:type="gramEnd"/>
      </w:ins>
    </w:p>
    <w:p w:rsidR="00066E38" w:rsidRPr="00066E38" w:rsidRDefault="00066E38" w:rsidP="00066E38">
      <w:pPr>
        <w:spacing w:after="180" w:line="240" w:lineRule="auto"/>
        <w:textAlignment w:val="baseline"/>
        <w:rPr>
          <w:ins w:id="316" w:author="Unknown"/>
          <w:rFonts w:ascii="Courier New" w:eastAsia="Times New Roman" w:hAnsi="Courier New" w:cs="Courier New"/>
          <w:color w:val="666666"/>
          <w:sz w:val="24"/>
          <w:szCs w:val="24"/>
        </w:rPr>
      </w:pPr>
      <w:ins w:id="317" w:author="Unknown">
        <w:r w:rsidRPr="00066E38">
          <w:rPr>
            <w:rFonts w:ascii="Courier New" w:eastAsia="Times New Roman" w:hAnsi="Courier New" w:cs="Courier New"/>
            <w:color w:val="666666"/>
            <w:sz w:val="24"/>
            <w:szCs w:val="24"/>
          </w:rPr>
          <w:object w:dxaOrig="1440" w:dyaOrig="1440">
            <v:shape id="_x0000_i1053" type="#_x0000_t75" style="width:136.2pt;height:69.4pt" o:ole="">
              <v:imagedata r:id="rId7" o:title=""/>
            </v:shape>
            <w:control r:id="rId11" w:name="DefaultOcxName3" w:shapeid="_x0000_i1053"/>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066E38" w:rsidRPr="00066E38" w:rsidTr="00066E38">
        <w:trPr>
          <w:tblCellSpacing w:w="15" w:type="dxa"/>
        </w:trPr>
        <w:tc>
          <w:tcPr>
            <w:tcW w:w="0" w:type="auto"/>
            <w:tcBorders>
              <w:top w:val="nil"/>
              <w:left w:val="nil"/>
              <w:bottom w:val="nil"/>
              <w:right w:val="nil"/>
            </w:tcBorders>
            <w:shd w:val="clear" w:color="auto" w:fill="F8F8F8"/>
            <w:vAlign w:val="center"/>
            <w:hideMark/>
          </w:tcPr>
          <w:p w:rsidR="00066E38" w:rsidRPr="00066E38" w:rsidRDefault="00066E38" w:rsidP="00066E38">
            <w:pPr>
              <w:spacing w:after="0" w:line="240" w:lineRule="auto"/>
              <w:jc w:val="center"/>
              <w:textAlignment w:val="baseline"/>
              <w:rPr>
                <w:rFonts w:ascii="inherit" w:eastAsia="Times New Roman" w:hAnsi="inherit" w:cs="Times New Roman"/>
                <w:sz w:val="20"/>
                <w:szCs w:val="20"/>
              </w:rPr>
            </w:pPr>
            <w:r w:rsidRPr="00066E38">
              <w:rPr>
                <w:rFonts w:ascii="inherit" w:eastAsia="Times New Roman" w:hAnsi="inherit" w:cs="Times New Roman"/>
                <w:sz w:val="20"/>
                <w:szCs w:val="20"/>
              </w:rPr>
              <w:lastRenderedPageBreak/>
              <w:t>1</w:t>
            </w:r>
          </w:p>
        </w:tc>
        <w:tc>
          <w:tcPr>
            <w:tcW w:w="12195" w:type="dxa"/>
            <w:tcBorders>
              <w:top w:val="nil"/>
              <w:left w:val="nil"/>
              <w:bottom w:val="nil"/>
              <w:right w:val="nil"/>
            </w:tcBorders>
            <w:shd w:val="clear" w:color="auto" w:fill="F8F8F8"/>
            <w:vAlign w:val="center"/>
            <w:hideMark/>
          </w:tcPr>
          <w:p w:rsidR="00066E38" w:rsidRPr="00066E38" w:rsidRDefault="00066E38" w:rsidP="00066E38">
            <w:pPr>
              <w:spacing w:after="0" w:line="240" w:lineRule="auto"/>
              <w:textAlignment w:val="baseline"/>
              <w:rPr>
                <w:rFonts w:ascii="inherit" w:eastAsia="Times New Roman" w:hAnsi="inherit" w:cs="Times New Roman"/>
                <w:color w:val="000000"/>
                <w:sz w:val="20"/>
                <w:szCs w:val="20"/>
              </w:rPr>
            </w:pPr>
            <w:r w:rsidRPr="00066E38">
              <w:rPr>
                <w:rFonts w:ascii="inherit" w:eastAsia="Times New Roman" w:hAnsi="inherit" w:cs="Times New Roman"/>
                <w:color w:val="000000"/>
                <w:sz w:val="20"/>
                <w:szCs w:val="20"/>
                <w:bdr w:val="none" w:sz="0" w:space="0" w:color="auto" w:frame="1"/>
              </w:rPr>
              <w:t xml:space="preserve">Select </w:t>
            </w:r>
            <w:proofErr w:type="spellStart"/>
            <w:r w:rsidRPr="00066E38">
              <w:rPr>
                <w:rFonts w:ascii="inherit" w:eastAsia="Times New Roman" w:hAnsi="inherit" w:cs="Times New Roman"/>
                <w:color w:val="000000"/>
                <w:sz w:val="20"/>
                <w:szCs w:val="20"/>
              </w:rPr>
              <w:t>studentId</w:t>
            </w:r>
            <w:proofErr w:type="spellEnd"/>
            <w:r w:rsidRPr="00066E38">
              <w:rPr>
                <w:rFonts w:ascii="inherit" w:eastAsia="Times New Roman" w:hAnsi="inherit" w:cs="Times New Roman"/>
                <w:color w:val="000000"/>
                <w:sz w:val="20"/>
                <w:szCs w:val="20"/>
                <w:bdr w:val="none" w:sz="0" w:space="0" w:color="auto" w:frame="1"/>
              </w:rPr>
              <w:t xml:space="preserve"> from </w:t>
            </w:r>
            <w:r w:rsidRPr="00066E38">
              <w:rPr>
                <w:rFonts w:ascii="inherit" w:eastAsia="Times New Roman" w:hAnsi="inherit" w:cs="Times New Roman"/>
                <w:color w:val="000000"/>
                <w:sz w:val="20"/>
                <w:szCs w:val="20"/>
              </w:rPr>
              <w:t>(</w:t>
            </w:r>
            <w:r w:rsidRPr="00066E38">
              <w:rPr>
                <w:rFonts w:ascii="inherit" w:eastAsia="Times New Roman" w:hAnsi="inherit" w:cs="Times New Roman"/>
                <w:color w:val="000000"/>
                <w:sz w:val="20"/>
                <w:szCs w:val="20"/>
                <w:bdr w:val="none" w:sz="0" w:space="0" w:color="auto" w:frame="1"/>
              </w:rPr>
              <w:t xml:space="preserve">Select </w:t>
            </w:r>
            <w:proofErr w:type="spellStart"/>
            <w:r w:rsidRPr="00066E38">
              <w:rPr>
                <w:rFonts w:ascii="inherit" w:eastAsia="Times New Roman" w:hAnsi="inherit" w:cs="Times New Roman"/>
                <w:color w:val="000000"/>
                <w:sz w:val="20"/>
                <w:szCs w:val="20"/>
              </w:rPr>
              <w:t>rowno</w:t>
            </w:r>
            <w:proofErr w:type="spellEnd"/>
            <w:r w:rsidRPr="00066E38">
              <w:rPr>
                <w:rFonts w:ascii="inherit" w:eastAsia="Times New Roman" w:hAnsi="inherit" w:cs="Times New Roman"/>
                <w:color w:val="000000"/>
                <w:sz w:val="20"/>
                <w:szCs w:val="20"/>
              </w:rPr>
              <w:t>,</w:t>
            </w:r>
            <w:r w:rsidRPr="00066E38">
              <w:rPr>
                <w:rFonts w:ascii="inherit" w:eastAsia="Times New Roman" w:hAnsi="inherit" w:cs="Times New Roman"/>
                <w:color w:val="000000"/>
                <w:sz w:val="20"/>
                <w:szCs w:val="20"/>
                <w:bdr w:val="none" w:sz="0" w:space="0" w:color="auto" w:frame="1"/>
              </w:rPr>
              <w:t xml:space="preserve"> </w:t>
            </w:r>
            <w:proofErr w:type="spellStart"/>
            <w:r w:rsidRPr="00066E38">
              <w:rPr>
                <w:rFonts w:ascii="inherit" w:eastAsia="Times New Roman" w:hAnsi="inherit" w:cs="Times New Roman"/>
                <w:color w:val="000000"/>
                <w:sz w:val="20"/>
                <w:szCs w:val="20"/>
              </w:rPr>
              <w:t>studentId</w:t>
            </w:r>
            <w:proofErr w:type="spellEnd"/>
            <w:r w:rsidRPr="00066E38">
              <w:rPr>
                <w:rFonts w:ascii="inherit" w:eastAsia="Times New Roman" w:hAnsi="inherit" w:cs="Times New Roman"/>
                <w:color w:val="000000"/>
                <w:sz w:val="20"/>
                <w:szCs w:val="20"/>
                <w:bdr w:val="none" w:sz="0" w:space="0" w:color="auto" w:frame="1"/>
              </w:rPr>
              <w:t xml:space="preserve"> from </w:t>
            </w:r>
            <w:r w:rsidRPr="00066E38">
              <w:rPr>
                <w:rFonts w:ascii="inherit" w:eastAsia="Times New Roman" w:hAnsi="inherit" w:cs="Times New Roman"/>
                <w:color w:val="000000"/>
                <w:sz w:val="20"/>
                <w:szCs w:val="20"/>
              </w:rPr>
              <w:t>student)</w:t>
            </w:r>
            <w:r w:rsidRPr="00066E38">
              <w:rPr>
                <w:rFonts w:ascii="inherit" w:eastAsia="Times New Roman" w:hAnsi="inherit" w:cs="Times New Roman"/>
                <w:color w:val="000000"/>
                <w:sz w:val="20"/>
                <w:szCs w:val="20"/>
                <w:bdr w:val="none" w:sz="0" w:space="0" w:color="auto" w:frame="1"/>
              </w:rPr>
              <w:t xml:space="preserve"> where mod</w:t>
            </w:r>
            <w:r w:rsidRPr="00066E38">
              <w:rPr>
                <w:rFonts w:ascii="inherit" w:eastAsia="Times New Roman" w:hAnsi="inherit" w:cs="Times New Roman"/>
                <w:color w:val="000000"/>
                <w:sz w:val="20"/>
                <w:szCs w:val="20"/>
              </w:rPr>
              <w:t>(rowno,2)=0</w:t>
            </w:r>
          </w:p>
        </w:tc>
      </w:tr>
    </w:tbl>
    <w:p w:rsidR="00066E38" w:rsidRPr="00066E38" w:rsidRDefault="00066E38" w:rsidP="00066E38">
      <w:pPr>
        <w:shd w:val="clear" w:color="auto" w:fill="FFFFFF"/>
        <w:spacing w:before="204" w:after="204" w:line="240" w:lineRule="auto"/>
        <w:textAlignment w:val="baseline"/>
        <w:rPr>
          <w:ins w:id="318" w:author="Unknown"/>
          <w:rFonts w:ascii="Helvetica" w:eastAsia="Times New Roman" w:hAnsi="Helvetica" w:cs="Helvetica"/>
          <w:color w:val="666666"/>
          <w:sz w:val="23"/>
          <w:szCs w:val="23"/>
        </w:rPr>
      </w:pPr>
      <w:ins w:id="319" w:author="Unknown">
        <w:r w:rsidRPr="00066E38">
          <w:rPr>
            <w:rFonts w:ascii="Helvetica" w:eastAsia="Times New Roman" w:hAnsi="Helvetica" w:cs="Helvetica"/>
            <w:color w:val="666666"/>
            <w:sz w:val="23"/>
            <w:szCs w:val="23"/>
          </w:rPr>
          <w:t> </w:t>
        </w:r>
      </w:ins>
    </w:p>
    <w:p w:rsidR="00066E38" w:rsidRPr="00066E38" w:rsidRDefault="00066E38" w:rsidP="00066E38">
      <w:pPr>
        <w:shd w:val="clear" w:color="auto" w:fill="FFFFFF"/>
        <w:spacing w:before="204" w:after="204" w:line="240" w:lineRule="auto"/>
        <w:textAlignment w:val="baseline"/>
        <w:rPr>
          <w:ins w:id="320" w:author="Unknown"/>
          <w:rFonts w:ascii="Helvetica" w:eastAsia="Times New Roman" w:hAnsi="Helvetica" w:cs="Helvetica"/>
          <w:color w:val="666666"/>
          <w:sz w:val="23"/>
          <w:szCs w:val="23"/>
        </w:rPr>
      </w:pPr>
      <w:proofErr w:type="gramStart"/>
      <w:ins w:id="321" w:author="Unknown">
        <w:r w:rsidRPr="00066E38">
          <w:rPr>
            <w:rFonts w:ascii="Helvetica" w:eastAsia="Times New Roman" w:hAnsi="Helvetica" w:cs="Helvetica"/>
            <w:color w:val="666666"/>
            <w:sz w:val="23"/>
            <w:szCs w:val="23"/>
          </w:rPr>
          <w:t>To display odd numbers-.</w:t>
        </w:r>
        <w:proofErr w:type="gramEnd"/>
      </w:ins>
    </w:p>
    <w:p w:rsidR="00066E38" w:rsidRPr="00066E38" w:rsidRDefault="00066E38" w:rsidP="00066E38">
      <w:pPr>
        <w:spacing w:after="180" w:line="240" w:lineRule="auto"/>
        <w:textAlignment w:val="baseline"/>
        <w:rPr>
          <w:ins w:id="322" w:author="Unknown"/>
          <w:rFonts w:ascii="Courier New" w:eastAsia="Times New Roman" w:hAnsi="Courier New" w:cs="Courier New"/>
          <w:color w:val="666666"/>
          <w:sz w:val="24"/>
          <w:szCs w:val="24"/>
        </w:rPr>
      </w:pPr>
      <w:ins w:id="323" w:author="Unknown">
        <w:r w:rsidRPr="00066E38">
          <w:rPr>
            <w:rFonts w:ascii="Courier New" w:eastAsia="Times New Roman" w:hAnsi="Courier New" w:cs="Courier New"/>
            <w:color w:val="666666"/>
            <w:sz w:val="24"/>
            <w:szCs w:val="24"/>
          </w:rPr>
          <w:object w:dxaOrig="1440" w:dyaOrig="1440">
            <v:shape id="_x0000_i1052" type="#_x0000_t75" style="width:136.2pt;height:69.4pt" o:ole="">
              <v:imagedata r:id="rId7" o:title=""/>
            </v:shape>
            <w:control r:id="rId12" w:name="DefaultOcxName4" w:shapeid="_x0000_i1052"/>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066E38" w:rsidRPr="00066E38" w:rsidTr="00066E38">
        <w:trPr>
          <w:tblCellSpacing w:w="15" w:type="dxa"/>
        </w:trPr>
        <w:tc>
          <w:tcPr>
            <w:tcW w:w="0" w:type="auto"/>
            <w:tcBorders>
              <w:top w:val="nil"/>
              <w:left w:val="nil"/>
              <w:bottom w:val="nil"/>
              <w:right w:val="nil"/>
            </w:tcBorders>
            <w:shd w:val="clear" w:color="auto" w:fill="F8F8F8"/>
            <w:vAlign w:val="center"/>
            <w:hideMark/>
          </w:tcPr>
          <w:p w:rsidR="00066E38" w:rsidRPr="00066E38" w:rsidRDefault="00066E38" w:rsidP="00066E38">
            <w:pPr>
              <w:spacing w:after="0" w:line="240" w:lineRule="auto"/>
              <w:jc w:val="center"/>
              <w:textAlignment w:val="baseline"/>
              <w:rPr>
                <w:rFonts w:ascii="inherit" w:eastAsia="Times New Roman" w:hAnsi="inherit" w:cs="Times New Roman"/>
                <w:sz w:val="20"/>
                <w:szCs w:val="20"/>
              </w:rPr>
            </w:pPr>
            <w:r w:rsidRPr="00066E38">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066E38" w:rsidRPr="00066E38" w:rsidRDefault="00066E38" w:rsidP="00066E38">
            <w:pPr>
              <w:spacing w:after="0" w:line="240" w:lineRule="auto"/>
              <w:textAlignment w:val="baseline"/>
              <w:rPr>
                <w:rFonts w:ascii="inherit" w:eastAsia="Times New Roman" w:hAnsi="inherit" w:cs="Times New Roman"/>
                <w:color w:val="000000"/>
                <w:sz w:val="20"/>
                <w:szCs w:val="20"/>
              </w:rPr>
            </w:pPr>
            <w:r w:rsidRPr="00066E38">
              <w:rPr>
                <w:rFonts w:ascii="inherit" w:eastAsia="Times New Roman" w:hAnsi="inherit" w:cs="Times New Roman"/>
                <w:color w:val="000000"/>
                <w:sz w:val="20"/>
                <w:szCs w:val="20"/>
                <w:bdr w:val="none" w:sz="0" w:space="0" w:color="auto" w:frame="1"/>
              </w:rPr>
              <w:t xml:space="preserve">Select </w:t>
            </w:r>
            <w:proofErr w:type="spellStart"/>
            <w:r w:rsidRPr="00066E38">
              <w:rPr>
                <w:rFonts w:ascii="inherit" w:eastAsia="Times New Roman" w:hAnsi="inherit" w:cs="Times New Roman"/>
                <w:color w:val="000000"/>
                <w:sz w:val="20"/>
                <w:szCs w:val="20"/>
              </w:rPr>
              <w:t>studentId</w:t>
            </w:r>
            <w:proofErr w:type="spellEnd"/>
            <w:r w:rsidRPr="00066E38">
              <w:rPr>
                <w:rFonts w:ascii="inherit" w:eastAsia="Times New Roman" w:hAnsi="inherit" w:cs="Times New Roman"/>
                <w:color w:val="000000"/>
                <w:sz w:val="20"/>
                <w:szCs w:val="20"/>
                <w:bdr w:val="none" w:sz="0" w:space="0" w:color="auto" w:frame="1"/>
              </w:rPr>
              <w:t xml:space="preserve"> from </w:t>
            </w:r>
            <w:r w:rsidRPr="00066E38">
              <w:rPr>
                <w:rFonts w:ascii="inherit" w:eastAsia="Times New Roman" w:hAnsi="inherit" w:cs="Times New Roman"/>
                <w:color w:val="000000"/>
                <w:sz w:val="20"/>
                <w:szCs w:val="20"/>
              </w:rPr>
              <w:t>(</w:t>
            </w:r>
            <w:r w:rsidRPr="00066E38">
              <w:rPr>
                <w:rFonts w:ascii="inherit" w:eastAsia="Times New Roman" w:hAnsi="inherit" w:cs="Times New Roman"/>
                <w:color w:val="000000"/>
                <w:sz w:val="20"/>
                <w:szCs w:val="20"/>
                <w:bdr w:val="none" w:sz="0" w:space="0" w:color="auto" w:frame="1"/>
              </w:rPr>
              <w:t xml:space="preserve">Select </w:t>
            </w:r>
            <w:proofErr w:type="spellStart"/>
            <w:r w:rsidRPr="00066E38">
              <w:rPr>
                <w:rFonts w:ascii="inherit" w:eastAsia="Times New Roman" w:hAnsi="inherit" w:cs="Times New Roman"/>
                <w:color w:val="000000"/>
                <w:sz w:val="20"/>
                <w:szCs w:val="20"/>
              </w:rPr>
              <w:t>rowno</w:t>
            </w:r>
            <w:proofErr w:type="spellEnd"/>
            <w:r w:rsidRPr="00066E38">
              <w:rPr>
                <w:rFonts w:ascii="inherit" w:eastAsia="Times New Roman" w:hAnsi="inherit" w:cs="Times New Roman"/>
                <w:color w:val="000000"/>
                <w:sz w:val="20"/>
                <w:szCs w:val="20"/>
              </w:rPr>
              <w:t>,</w:t>
            </w:r>
            <w:r w:rsidRPr="00066E38">
              <w:rPr>
                <w:rFonts w:ascii="inherit" w:eastAsia="Times New Roman" w:hAnsi="inherit" w:cs="Times New Roman"/>
                <w:color w:val="000000"/>
                <w:sz w:val="20"/>
                <w:szCs w:val="20"/>
                <w:bdr w:val="none" w:sz="0" w:space="0" w:color="auto" w:frame="1"/>
              </w:rPr>
              <w:t xml:space="preserve"> </w:t>
            </w:r>
            <w:proofErr w:type="spellStart"/>
            <w:r w:rsidRPr="00066E38">
              <w:rPr>
                <w:rFonts w:ascii="inherit" w:eastAsia="Times New Roman" w:hAnsi="inherit" w:cs="Times New Roman"/>
                <w:color w:val="000000"/>
                <w:sz w:val="20"/>
                <w:szCs w:val="20"/>
              </w:rPr>
              <w:t>studentId</w:t>
            </w:r>
            <w:proofErr w:type="spellEnd"/>
            <w:r w:rsidRPr="00066E38">
              <w:rPr>
                <w:rFonts w:ascii="inherit" w:eastAsia="Times New Roman" w:hAnsi="inherit" w:cs="Times New Roman"/>
                <w:color w:val="000000"/>
                <w:sz w:val="20"/>
                <w:szCs w:val="20"/>
                <w:bdr w:val="none" w:sz="0" w:space="0" w:color="auto" w:frame="1"/>
              </w:rPr>
              <w:t xml:space="preserve"> from </w:t>
            </w:r>
            <w:r w:rsidRPr="00066E38">
              <w:rPr>
                <w:rFonts w:ascii="inherit" w:eastAsia="Times New Roman" w:hAnsi="inherit" w:cs="Times New Roman"/>
                <w:color w:val="000000"/>
                <w:sz w:val="20"/>
                <w:szCs w:val="20"/>
              </w:rPr>
              <w:t>student)</w:t>
            </w:r>
            <w:r w:rsidRPr="00066E38">
              <w:rPr>
                <w:rFonts w:ascii="inherit" w:eastAsia="Times New Roman" w:hAnsi="inherit" w:cs="Times New Roman"/>
                <w:color w:val="000000"/>
                <w:sz w:val="20"/>
                <w:szCs w:val="20"/>
                <w:bdr w:val="none" w:sz="0" w:space="0" w:color="auto" w:frame="1"/>
              </w:rPr>
              <w:t xml:space="preserve"> where mod</w:t>
            </w:r>
            <w:r w:rsidRPr="00066E38">
              <w:rPr>
                <w:rFonts w:ascii="inherit" w:eastAsia="Times New Roman" w:hAnsi="inherit" w:cs="Times New Roman"/>
                <w:color w:val="000000"/>
                <w:sz w:val="20"/>
                <w:szCs w:val="20"/>
              </w:rPr>
              <w:t>(rowno,2)=1</w:t>
            </w:r>
          </w:p>
        </w:tc>
      </w:tr>
    </w:tbl>
    <w:p w:rsidR="00066E38" w:rsidRPr="00066E38" w:rsidRDefault="00066E38" w:rsidP="00066E38">
      <w:pPr>
        <w:shd w:val="clear" w:color="auto" w:fill="FFFFFF"/>
        <w:spacing w:before="204" w:after="204" w:line="240" w:lineRule="auto"/>
        <w:textAlignment w:val="baseline"/>
        <w:rPr>
          <w:ins w:id="324" w:author="Unknown"/>
          <w:rFonts w:ascii="Helvetica" w:eastAsia="Times New Roman" w:hAnsi="Helvetica" w:cs="Helvetica"/>
          <w:color w:val="666666"/>
          <w:sz w:val="23"/>
          <w:szCs w:val="23"/>
        </w:rPr>
      </w:pPr>
      <w:ins w:id="325" w:author="Unknown">
        <w:r w:rsidRPr="00066E38">
          <w:rPr>
            <w:rFonts w:ascii="Helvetica" w:eastAsia="Times New Roman" w:hAnsi="Helvetica" w:cs="Helvetica"/>
            <w:color w:val="666666"/>
            <w:sz w:val="23"/>
            <w:szCs w:val="23"/>
          </w:rPr>
          <w:t> </w:t>
        </w:r>
      </w:ins>
    </w:p>
    <w:p w:rsidR="00066E38" w:rsidRPr="00066E38" w:rsidRDefault="00066E38" w:rsidP="00066E38">
      <w:pPr>
        <w:shd w:val="clear" w:color="auto" w:fill="FFFFFF"/>
        <w:spacing w:before="204" w:after="204" w:line="240" w:lineRule="auto"/>
        <w:textAlignment w:val="baseline"/>
        <w:rPr>
          <w:ins w:id="326" w:author="Unknown"/>
          <w:rFonts w:ascii="Helvetica" w:eastAsia="Times New Roman" w:hAnsi="Helvetica" w:cs="Helvetica"/>
          <w:color w:val="666666"/>
          <w:sz w:val="23"/>
          <w:szCs w:val="23"/>
        </w:rPr>
      </w:pPr>
      <w:proofErr w:type="gramStart"/>
      <w:ins w:id="327" w:author="Unknown">
        <w:r w:rsidRPr="00066E38">
          <w:rPr>
            <w:rFonts w:ascii="Helvetica" w:eastAsia="Times New Roman" w:hAnsi="Helvetica" w:cs="Helvetica"/>
            <w:color w:val="666666"/>
            <w:sz w:val="23"/>
            <w:szCs w:val="23"/>
          </w:rPr>
          <w:t>from</w:t>
        </w:r>
        <w:proofErr w:type="gramEnd"/>
        <w:r w:rsidRPr="00066E38">
          <w:rPr>
            <w:rFonts w:ascii="Helvetica" w:eastAsia="Times New Roman" w:hAnsi="Helvetica" w:cs="Helvetica"/>
            <w:color w:val="666666"/>
            <w:sz w:val="23"/>
            <w:szCs w:val="23"/>
          </w:rPr>
          <w:t xml:space="preserve"> (Select </w:t>
        </w:r>
        <w:proofErr w:type="spellStart"/>
        <w:r w:rsidRPr="00066E38">
          <w:rPr>
            <w:rFonts w:ascii="Helvetica" w:eastAsia="Times New Roman" w:hAnsi="Helvetica" w:cs="Helvetica"/>
            <w:color w:val="666666"/>
            <w:sz w:val="23"/>
            <w:szCs w:val="23"/>
          </w:rPr>
          <w:t>rowno</w:t>
        </w:r>
        <w:proofErr w:type="spellEnd"/>
        <w:r w:rsidRPr="00066E38">
          <w:rPr>
            <w:rFonts w:ascii="Helvetica" w:eastAsia="Times New Roman" w:hAnsi="Helvetica" w:cs="Helvetica"/>
            <w:color w:val="666666"/>
            <w:sz w:val="23"/>
            <w:szCs w:val="23"/>
          </w:rPr>
          <w:t xml:space="preserve">, </w:t>
        </w:r>
        <w:proofErr w:type="spellStart"/>
        <w:r w:rsidRPr="00066E38">
          <w:rPr>
            <w:rFonts w:ascii="Helvetica" w:eastAsia="Times New Roman" w:hAnsi="Helvetica" w:cs="Helvetica"/>
            <w:color w:val="666666"/>
            <w:sz w:val="23"/>
            <w:szCs w:val="23"/>
          </w:rPr>
          <w:t>studentId</w:t>
        </w:r>
        <w:proofErr w:type="spellEnd"/>
        <w:r w:rsidRPr="00066E38">
          <w:rPr>
            <w:rFonts w:ascii="Helvetica" w:eastAsia="Times New Roman" w:hAnsi="Helvetica" w:cs="Helvetica"/>
            <w:color w:val="666666"/>
            <w:sz w:val="23"/>
            <w:szCs w:val="23"/>
          </w:rPr>
          <w:t xml:space="preserve"> from student) where mod(rowno,2)=1.[/</w:t>
        </w:r>
        <w:proofErr w:type="spellStart"/>
        <w:r w:rsidRPr="00066E38">
          <w:rPr>
            <w:rFonts w:ascii="Helvetica" w:eastAsia="Times New Roman" w:hAnsi="Helvetica" w:cs="Helvetica"/>
            <w:color w:val="666666"/>
            <w:sz w:val="23"/>
            <w:szCs w:val="23"/>
          </w:rPr>
          <w:t>sql</w:t>
        </w:r>
        <w:proofErr w:type="spellEnd"/>
        <w:r w:rsidRPr="00066E38">
          <w:rPr>
            <w:rFonts w:ascii="Helvetica" w:eastAsia="Times New Roman" w:hAnsi="Helvetica" w:cs="Helvetica"/>
            <w:color w:val="666666"/>
            <w:sz w:val="23"/>
            <w:szCs w:val="23"/>
          </w:rPr>
          <w:t>]</w:t>
        </w:r>
      </w:ins>
    </w:p>
    <w:p w:rsidR="00066E38" w:rsidRPr="00066E38" w:rsidRDefault="00066E38" w:rsidP="00066E38">
      <w:pPr>
        <w:shd w:val="clear" w:color="auto" w:fill="FFFFFF"/>
        <w:spacing w:after="0" w:line="240" w:lineRule="auto"/>
        <w:textAlignment w:val="baseline"/>
        <w:rPr>
          <w:ins w:id="328" w:author="Unknown"/>
          <w:rFonts w:ascii="Helvetica" w:eastAsia="Times New Roman" w:hAnsi="Helvetica" w:cs="Helvetica"/>
          <w:color w:val="666666"/>
          <w:sz w:val="23"/>
          <w:szCs w:val="23"/>
        </w:rPr>
      </w:pPr>
      <w:ins w:id="329" w:author="Unknown">
        <w:r w:rsidRPr="00066E38">
          <w:rPr>
            <w:rFonts w:ascii="inherit" w:eastAsia="Times New Roman" w:hAnsi="inherit" w:cs="Helvetica"/>
            <w:b/>
            <w:bCs/>
            <w:color w:val="000000"/>
            <w:sz w:val="23"/>
            <w:szCs w:val="23"/>
            <w:bdr w:val="none" w:sz="0" w:space="0" w:color="auto" w:frame="1"/>
          </w:rPr>
          <w:t>  48. How to select unique records from a table?</w:t>
        </w:r>
      </w:ins>
    </w:p>
    <w:p w:rsidR="00066E38" w:rsidRPr="00066E38" w:rsidRDefault="00066E38" w:rsidP="00066E38">
      <w:pPr>
        <w:shd w:val="clear" w:color="auto" w:fill="FFFFFF"/>
        <w:spacing w:before="204" w:after="204" w:line="240" w:lineRule="auto"/>
        <w:textAlignment w:val="baseline"/>
        <w:rPr>
          <w:ins w:id="330" w:author="Unknown"/>
          <w:rFonts w:ascii="Helvetica" w:eastAsia="Times New Roman" w:hAnsi="Helvetica" w:cs="Helvetica"/>
          <w:color w:val="666666"/>
          <w:sz w:val="23"/>
          <w:szCs w:val="23"/>
        </w:rPr>
      </w:pPr>
      <w:ins w:id="331" w:author="Unknown">
        <w:r w:rsidRPr="00066E38">
          <w:rPr>
            <w:rFonts w:ascii="Helvetica" w:eastAsia="Times New Roman" w:hAnsi="Helvetica" w:cs="Helvetica"/>
            <w:color w:val="666666"/>
            <w:sz w:val="23"/>
            <w:szCs w:val="23"/>
          </w:rPr>
          <w:t>Select unique records from a table by using DISTINCT keyword.</w:t>
        </w:r>
      </w:ins>
    </w:p>
    <w:p w:rsidR="00066E38" w:rsidRPr="00066E38" w:rsidRDefault="00066E38" w:rsidP="00066E38">
      <w:pPr>
        <w:spacing w:after="180" w:line="240" w:lineRule="auto"/>
        <w:textAlignment w:val="baseline"/>
        <w:rPr>
          <w:ins w:id="332" w:author="Unknown"/>
          <w:rFonts w:ascii="Courier New" w:eastAsia="Times New Roman" w:hAnsi="Courier New" w:cs="Courier New"/>
          <w:color w:val="666666"/>
          <w:sz w:val="24"/>
          <w:szCs w:val="24"/>
        </w:rPr>
      </w:pPr>
      <w:ins w:id="333" w:author="Unknown">
        <w:r w:rsidRPr="00066E38">
          <w:rPr>
            <w:rFonts w:ascii="Courier New" w:eastAsia="Times New Roman" w:hAnsi="Courier New" w:cs="Courier New"/>
            <w:color w:val="666666"/>
            <w:sz w:val="24"/>
            <w:szCs w:val="24"/>
          </w:rPr>
          <w:object w:dxaOrig="1440" w:dyaOrig="1440">
            <v:shape id="_x0000_i1051" type="#_x0000_t75" style="width:136.2pt;height:69.4pt" o:ole="">
              <v:imagedata r:id="rId7" o:title=""/>
            </v:shape>
            <w:control r:id="rId13" w:name="DefaultOcxName5" w:shapeid="_x0000_i1051"/>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066E38" w:rsidRPr="00066E38" w:rsidTr="00066E38">
        <w:trPr>
          <w:tblCellSpacing w:w="15" w:type="dxa"/>
        </w:trPr>
        <w:tc>
          <w:tcPr>
            <w:tcW w:w="0" w:type="auto"/>
            <w:tcBorders>
              <w:top w:val="nil"/>
              <w:left w:val="nil"/>
              <w:bottom w:val="nil"/>
              <w:right w:val="nil"/>
            </w:tcBorders>
            <w:shd w:val="clear" w:color="auto" w:fill="F8F8F8"/>
            <w:vAlign w:val="center"/>
            <w:hideMark/>
          </w:tcPr>
          <w:p w:rsidR="00066E38" w:rsidRPr="00066E38" w:rsidRDefault="00066E38" w:rsidP="00066E38">
            <w:pPr>
              <w:spacing w:after="0" w:line="240" w:lineRule="auto"/>
              <w:jc w:val="center"/>
              <w:textAlignment w:val="baseline"/>
              <w:rPr>
                <w:rFonts w:ascii="inherit" w:eastAsia="Times New Roman" w:hAnsi="inherit" w:cs="Times New Roman"/>
                <w:sz w:val="20"/>
                <w:szCs w:val="20"/>
              </w:rPr>
            </w:pPr>
            <w:r w:rsidRPr="00066E38">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066E38" w:rsidRPr="00066E38" w:rsidRDefault="00066E38" w:rsidP="00066E38">
            <w:pPr>
              <w:spacing w:after="0" w:line="240" w:lineRule="auto"/>
              <w:textAlignment w:val="baseline"/>
              <w:rPr>
                <w:rFonts w:ascii="inherit" w:eastAsia="Times New Roman" w:hAnsi="inherit" w:cs="Times New Roman"/>
                <w:color w:val="000000"/>
                <w:sz w:val="20"/>
                <w:szCs w:val="20"/>
              </w:rPr>
            </w:pPr>
            <w:r w:rsidRPr="00066E38">
              <w:rPr>
                <w:rFonts w:ascii="inherit" w:eastAsia="Times New Roman" w:hAnsi="inherit" w:cs="Times New Roman"/>
                <w:color w:val="000000"/>
                <w:sz w:val="20"/>
                <w:szCs w:val="20"/>
                <w:bdr w:val="none" w:sz="0" w:space="0" w:color="auto" w:frame="1"/>
              </w:rPr>
              <w:t xml:space="preserve">Select DISTINCT </w:t>
            </w:r>
            <w:proofErr w:type="spellStart"/>
            <w:r w:rsidRPr="00066E38">
              <w:rPr>
                <w:rFonts w:ascii="inherit" w:eastAsia="Times New Roman" w:hAnsi="inherit" w:cs="Times New Roman"/>
                <w:color w:val="000000"/>
                <w:sz w:val="20"/>
                <w:szCs w:val="20"/>
                <w:bdr w:val="none" w:sz="0" w:space="0" w:color="auto" w:frame="1"/>
              </w:rPr>
              <w:t>StudentID</w:t>
            </w:r>
            <w:proofErr w:type="spellEnd"/>
            <w:r w:rsidRPr="00066E38">
              <w:rPr>
                <w:rFonts w:ascii="inherit" w:eastAsia="Times New Roman" w:hAnsi="inherit" w:cs="Times New Roman"/>
                <w:color w:val="000000"/>
                <w:sz w:val="20"/>
                <w:szCs w:val="20"/>
                <w:bdr w:val="none" w:sz="0" w:space="0" w:color="auto" w:frame="1"/>
              </w:rPr>
              <w:t xml:space="preserve">, </w:t>
            </w:r>
            <w:proofErr w:type="spellStart"/>
            <w:r w:rsidRPr="00066E38">
              <w:rPr>
                <w:rFonts w:ascii="inherit" w:eastAsia="Times New Roman" w:hAnsi="inherit" w:cs="Times New Roman"/>
                <w:color w:val="000000"/>
                <w:sz w:val="20"/>
                <w:szCs w:val="20"/>
                <w:bdr w:val="none" w:sz="0" w:space="0" w:color="auto" w:frame="1"/>
              </w:rPr>
              <w:t>StudentName</w:t>
            </w:r>
            <w:proofErr w:type="spellEnd"/>
            <w:r w:rsidRPr="00066E38">
              <w:rPr>
                <w:rFonts w:ascii="inherit" w:eastAsia="Times New Roman" w:hAnsi="inherit" w:cs="Times New Roman"/>
                <w:color w:val="000000"/>
                <w:sz w:val="20"/>
                <w:szCs w:val="20"/>
                <w:bdr w:val="none" w:sz="0" w:space="0" w:color="auto" w:frame="1"/>
              </w:rPr>
              <w:t xml:space="preserve"> from Student.</w:t>
            </w:r>
          </w:p>
        </w:tc>
      </w:tr>
    </w:tbl>
    <w:p w:rsidR="00066E38" w:rsidRPr="00066E38" w:rsidRDefault="00066E38" w:rsidP="00066E38">
      <w:pPr>
        <w:shd w:val="clear" w:color="auto" w:fill="FFFFFF"/>
        <w:spacing w:before="204" w:after="204" w:line="240" w:lineRule="auto"/>
        <w:textAlignment w:val="baseline"/>
        <w:rPr>
          <w:ins w:id="334" w:author="Unknown"/>
          <w:rFonts w:ascii="Helvetica" w:eastAsia="Times New Roman" w:hAnsi="Helvetica" w:cs="Helvetica"/>
          <w:color w:val="666666"/>
          <w:sz w:val="23"/>
          <w:szCs w:val="23"/>
        </w:rPr>
      </w:pPr>
      <w:ins w:id="335" w:author="Unknown">
        <w:r w:rsidRPr="00066E38">
          <w:rPr>
            <w:rFonts w:ascii="Helvetica" w:eastAsia="Times New Roman" w:hAnsi="Helvetica" w:cs="Helvetica"/>
            <w:color w:val="666666"/>
            <w:sz w:val="23"/>
            <w:szCs w:val="23"/>
          </w:rPr>
          <w:t> </w:t>
        </w:r>
      </w:ins>
    </w:p>
    <w:p w:rsidR="00066E38" w:rsidRPr="00066E38" w:rsidRDefault="00066E38" w:rsidP="00066E38">
      <w:pPr>
        <w:shd w:val="clear" w:color="auto" w:fill="FFFFFF"/>
        <w:spacing w:after="0" w:line="240" w:lineRule="auto"/>
        <w:textAlignment w:val="baseline"/>
        <w:rPr>
          <w:ins w:id="336" w:author="Unknown"/>
          <w:rFonts w:ascii="Helvetica" w:eastAsia="Times New Roman" w:hAnsi="Helvetica" w:cs="Helvetica"/>
          <w:color w:val="666666"/>
          <w:sz w:val="23"/>
          <w:szCs w:val="23"/>
        </w:rPr>
      </w:pPr>
      <w:ins w:id="337" w:author="Unknown">
        <w:r w:rsidRPr="00066E38">
          <w:rPr>
            <w:rFonts w:ascii="inherit" w:eastAsia="Times New Roman" w:hAnsi="inherit" w:cs="Helvetica"/>
            <w:b/>
            <w:bCs/>
            <w:color w:val="000000"/>
            <w:sz w:val="23"/>
            <w:szCs w:val="23"/>
            <w:bdr w:val="none" w:sz="0" w:space="0" w:color="auto" w:frame="1"/>
          </w:rPr>
          <w:t>49. What is the command used to fetch first 5 characters of the string?</w:t>
        </w:r>
      </w:ins>
    </w:p>
    <w:p w:rsidR="00066E38" w:rsidRPr="00066E38" w:rsidRDefault="00066E38" w:rsidP="00066E38">
      <w:pPr>
        <w:shd w:val="clear" w:color="auto" w:fill="FFFFFF"/>
        <w:spacing w:before="204" w:after="204" w:line="240" w:lineRule="auto"/>
        <w:textAlignment w:val="baseline"/>
        <w:rPr>
          <w:ins w:id="338" w:author="Unknown"/>
          <w:rFonts w:ascii="Helvetica" w:eastAsia="Times New Roman" w:hAnsi="Helvetica" w:cs="Helvetica"/>
          <w:color w:val="666666"/>
          <w:sz w:val="23"/>
          <w:szCs w:val="23"/>
        </w:rPr>
      </w:pPr>
      <w:ins w:id="339" w:author="Unknown">
        <w:r w:rsidRPr="00066E38">
          <w:rPr>
            <w:rFonts w:ascii="Helvetica" w:eastAsia="Times New Roman" w:hAnsi="Helvetica" w:cs="Helvetica"/>
            <w:color w:val="666666"/>
            <w:sz w:val="23"/>
            <w:szCs w:val="23"/>
          </w:rPr>
          <w:t>There are many ways to fetch first 5 characters of the string -.</w:t>
        </w:r>
      </w:ins>
    </w:p>
    <w:p w:rsidR="00066E38" w:rsidRPr="00066E38" w:rsidRDefault="00066E38" w:rsidP="00066E38">
      <w:pPr>
        <w:spacing w:after="180" w:line="240" w:lineRule="auto"/>
        <w:textAlignment w:val="baseline"/>
        <w:rPr>
          <w:ins w:id="340" w:author="Unknown"/>
          <w:rFonts w:ascii="Courier New" w:eastAsia="Times New Roman" w:hAnsi="Courier New" w:cs="Courier New"/>
          <w:color w:val="666666"/>
          <w:sz w:val="24"/>
          <w:szCs w:val="24"/>
        </w:rPr>
      </w:pPr>
      <w:ins w:id="341" w:author="Unknown">
        <w:r w:rsidRPr="00066E38">
          <w:rPr>
            <w:rFonts w:ascii="Courier New" w:eastAsia="Times New Roman" w:hAnsi="Courier New" w:cs="Courier New"/>
            <w:color w:val="666666"/>
            <w:sz w:val="24"/>
            <w:szCs w:val="24"/>
          </w:rPr>
          <w:object w:dxaOrig="1440" w:dyaOrig="1440">
            <v:shape id="_x0000_i1050" type="#_x0000_t75" style="width:136.2pt;height:69.4pt" o:ole="">
              <v:imagedata r:id="rId7" o:title=""/>
            </v:shape>
            <w:control r:id="rId14" w:name="DefaultOcxName6" w:shapeid="_x0000_i1050"/>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066E38" w:rsidRPr="00066E38" w:rsidTr="00066E38">
        <w:trPr>
          <w:tblCellSpacing w:w="15" w:type="dxa"/>
        </w:trPr>
        <w:tc>
          <w:tcPr>
            <w:tcW w:w="0" w:type="auto"/>
            <w:tcBorders>
              <w:top w:val="nil"/>
              <w:left w:val="nil"/>
              <w:bottom w:val="nil"/>
              <w:right w:val="nil"/>
            </w:tcBorders>
            <w:shd w:val="clear" w:color="auto" w:fill="F8F8F8"/>
            <w:vAlign w:val="center"/>
            <w:hideMark/>
          </w:tcPr>
          <w:p w:rsidR="00066E38" w:rsidRPr="00066E38" w:rsidRDefault="00066E38" w:rsidP="00066E38">
            <w:pPr>
              <w:spacing w:after="0" w:line="240" w:lineRule="auto"/>
              <w:jc w:val="center"/>
              <w:textAlignment w:val="baseline"/>
              <w:rPr>
                <w:rFonts w:ascii="inherit" w:eastAsia="Times New Roman" w:hAnsi="inherit" w:cs="Times New Roman"/>
                <w:sz w:val="20"/>
                <w:szCs w:val="20"/>
              </w:rPr>
            </w:pPr>
            <w:r w:rsidRPr="00066E38">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066E38" w:rsidRPr="00066E38" w:rsidRDefault="00066E38" w:rsidP="00066E38">
            <w:pPr>
              <w:spacing w:after="0" w:line="240" w:lineRule="auto"/>
              <w:textAlignment w:val="baseline"/>
              <w:rPr>
                <w:rFonts w:ascii="inherit" w:eastAsia="Times New Roman" w:hAnsi="inherit" w:cs="Times New Roman"/>
                <w:color w:val="000000"/>
                <w:sz w:val="20"/>
                <w:szCs w:val="20"/>
              </w:rPr>
            </w:pPr>
            <w:r w:rsidRPr="00066E38">
              <w:rPr>
                <w:rFonts w:ascii="inherit" w:eastAsia="Times New Roman" w:hAnsi="inherit" w:cs="Times New Roman"/>
                <w:color w:val="000000"/>
                <w:sz w:val="20"/>
                <w:szCs w:val="20"/>
                <w:bdr w:val="none" w:sz="0" w:space="0" w:color="auto" w:frame="1"/>
              </w:rPr>
              <w:t>Select SUBSTRING</w:t>
            </w:r>
            <w:r w:rsidRPr="00066E38">
              <w:rPr>
                <w:rFonts w:ascii="inherit" w:eastAsia="Times New Roman" w:hAnsi="inherit" w:cs="Times New Roman"/>
                <w:color w:val="000000"/>
                <w:sz w:val="20"/>
                <w:szCs w:val="20"/>
              </w:rPr>
              <w:t>(StudentName,1,5)</w:t>
            </w:r>
            <w:r w:rsidRPr="00066E38">
              <w:rPr>
                <w:rFonts w:ascii="inherit" w:eastAsia="Times New Roman" w:hAnsi="inherit" w:cs="Times New Roman"/>
                <w:color w:val="000000"/>
                <w:sz w:val="20"/>
                <w:szCs w:val="20"/>
                <w:bdr w:val="none" w:sz="0" w:space="0" w:color="auto" w:frame="1"/>
              </w:rPr>
              <w:t xml:space="preserve"> as </w:t>
            </w:r>
            <w:proofErr w:type="spellStart"/>
            <w:r w:rsidRPr="00066E38">
              <w:rPr>
                <w:rFonts w:ascii="inherit" w:eastAsia="Times New Roman" w:hAnsi="inherit" w:cs="Times New Roman"/>
                <w:color w:val="000000"/>
                <w:sz w:val="20"/>
                <w:szCs w:val="20"/>
              </w:rPr>
              <w:t>studentname</w:t>
            </w:r>
            <w:proofErr w:type="spellEnd"/>
            <w:r w:rsidRPr="00066E38">
              <w:rPr>
                <w:rFonts w:ascii="inherit" w:eastAsia="Times New Roman" w:hAnsi="inherit" w:cs="Times New Roman"/>
                <w:color w:val="000000"/>
                <w:sz w:val="20"/>
                <w:szCs w:val="20"/>
                <w:bdr w:val="none" w:sz="0" w:space="0" w:color="auto" w:frame="1"/>
              </w:rPr>
              <w:t xml:space="preserve"> from </w:t>
            </w:r>
            <w:r w:rsidRPr="00066E38">
              <w:rPr>
                <w:rFonts w:ascii="inherit" w:eastAsia="Times New Roman" w:hAnsi="inherit" w:cs="Times New Roman"/>
                <w:color w:val="000000"/>
                <w:sz w:val="20"/>
                <w:szCs w:val="20"/>
              </w:rPr>
              <w:t>student</w:t>
            </w:r>
          </w:p>
        </w:tc>
      </w:tr>
    </w:tbl>
    <w:p w:rsidR="00066E38" w:rsidRPr="00066E38" w:rsidRDefault="00066E38" w:rsidP="00066E38">
      <w:pPr>
        <w:spacing w:after="180" w:line="240" w:lineRule="auto"/>
        <w:textAlignment w:val="baseline"/>
        <w:rPr>
          <w:ins w:id="342" w:author="Unknown"/>
          <w:rFonts w:ascii="Courier New" w:eastAsia="Times New Roman" w:hAnsi="Courier New" w:cs="Courier New"/>
          <w:color w:val="666666"/>
          <w:sz w:val="24"/>
          <w:szCs w:val="24"/>
        </w:rPr>
      </w:pPr>
      <w:ins w:id="343" w:author="Unknown">
        <w:r w:rsidRPr="00066E38">
          <w:rPr>
            <w:rFonts w:ascii="Courier New" w:eastAsia="Times New Roman" w:hAnsi="Courier New" w:cs="Courier New"/>
            <w:color w:val="666666"/>
            <w:sz w:val="24"/>
            <w:szCs w:val="24"/>
          </w:rPr>
          <w:object w:dxaOrig="1440" w:dyaOrig="1440">
            <v:shape id="_x0000_i1049" type="#_x0000_t75" style="width:136.2pt;height:69.4pt" o:ole="">
              <v:imagedata r:id="rId7" o:title=""/>
            </v:shape>
            <w:control r:id="rId15" w:name="DefaultOcxName7" w:shapeid="_x0000_i1049"/>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066E38" w:rsidRPr="00066E38" w:rsidTr="00066E38">
        <w:trPr>
          <w:tblCellSpacing w:w="15" w:type="dxa"/>
        </w:trPr>
        <w:tc>
          <w:tcPr>
            <w:tcW w:w="0" w:type="auto"/>
            <w:tcBorders>
              <w:top w:val="nil"/>
              <w:left w:val="nil"/>
              <w:bottom w:val="nil"/>
              <w:right w:val="nil"/>
            </w:tcBorders>
            <w:shd w:val="clear" w:color="auto" w:fill="F8F8F8"/>
            <w:vAlign w:val="center"/>
            <w:hideMark/>
          </w:tcPr>
          <w:p w:rsidR="00066E38" w:rsidRPr="00066E38" w:rsidRDefault="00066E38" w:rsidP="00066E38">
            <w:pPr>
              <w:spacing w:after="0" w:line="240" w:lineRule="auto"/>
              <w:jc w:val="center"/>
              <w:textAlignment w:val="baseline"/>
              <w:rPr>
                <w:rFonts w:ascii="inherit" w:eastAsia="Times New Roman" w:hAnsi="inherit" w:cs="Times New Roman"/>
                <w:sz w:val="20"/>
                <w:szCs w:val="20"/>
              </w:rPr>
            </w:pPr>
            <w:r w:rsidRPr="00066E38">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066E38" w:rsidRPr="00066E38" w:rsidRDefault="00066E38" w:rsidP="00066E38">
            <w:pPr>
              <w:spacing w:after="0" w:line="240" w:lineRule="auto"/>
              <w:textAlignment w:val="baseline"/>
              <w:rPr>
                <w:rFonts w:ascii="inherit" w:eastAsia="Times New Roman" w:hAnsi="inherit" w:cs="Times New Roman"/>
                <w:color w:val="000000"/>
                <w:sz w:val="20"/>
                <w:szCs w:val="20"/>
              </w:rPr>
            </w:pPr>
            <w:r w:rsidRPr="00066E38">
              <w:rPr>
                <w:rFonts w:ascii="inherit" w:eastAsia="Times New Roman" w:hAnsi="inherit" w:cs="Times New Roman"/>
                <w:color w:val="000000"/>
                <w:sz w:val="20"/>
                <w:szCs w:val="20"/>
                <w:bdr w:val="none" w:sz="0" w:space="0" w:color="auto" w:frame="1"/>
              </w:rPr>
              <w:t>Select RIGHT</w:t>
            </w:r>
            <w:r w:rsidRPr="00066E38">
              <w:rPr>
                <w:rFonts w:ascii="inherit" w:eastAsia="Times New Roman" w:hAnsi="inherit" w:cs="Times New Roman"/>
                <w:color w:val="000000"/>
                <w:sz w:val="20"/>
                <w:szCs w:val="20"/>
              </w:rPr>
              <w:t>(Studentname,5)</w:t>
            </w:r>
            <w:r w:rsidRPr="00066E38">
              <w:rPr>
                <w:rFonts w:ascii="inherit" w:eastAsia="Times New Roman" w:hAnsi="inherit" w:cs="Times New Roman"/>
                <w:color w:val="000000"/>
                <w:sz w:val="20"/>
                <w:szCs w:val="20"/>
                <w:bdr w:val="none" w:sz="0" w:space="0" w:color="auto" w:frame="1"/>
              </w:rPr>
              <w:t xml:space="preserve"> as </w:t>
            </w:r>
            <w:proofErr w:type="spellStart"/>
            <w:r w:rsidRPr="00066E38">
              <w:rPr>
                <w:rFonts w:ascii="inherit" w:eastAsia="Times New Roman" w:hAnsi="inherit" w:cs="Times New Roman"/>
                <w:color w:val="000000"/>
                <w:sz w:val="20"/>
                <w:szCs w:val="20"/>
              </w:rPr>
              <w:t>studentname</w:t>
            </w:r>
            <w:proofErr w:type="spellEnd"/>
            <w:r w:rsidRPr="00066E38">
              <w:rPr>
                <w:rFonts w:ascii="inherit" w:eastAsia="Times New Roman" w:hAnsi="inherit" w:cs="Times New Roman"/>
                <w:color w:val="000000"/>
                <w:sz w:val="20"/>
                <w:szCs w:val="20"/>
                <w:bdr w:val="none" w:sz="0" w:space="0" w:color="auto" w:frame="1"/>
              </w:rPr>
              <w:t xml:space="preserve"> from </w:t>
            </w:r>
            <w:r w:rsidRPr="00066E38">
              <w:rPr>
                <w:rFonts w:ascii="inherit" w:eastAsia="Times New Roman" w:hAnsi="inherit" w:cs="Times New Roman"/>
                <w:color w:val="000000"/>
                <w:sz w:val="20"/>
                <w:szCs w:val="20"/>
              </w:rPr>
              <w:t>student</w:t>
            </w:r>
          </w:p>
        </w:tc>
      </w:tr>
    </w:tbl>
    <w:p w:rsidR="00066E38" w:rsidRPr="00066E38" w:rsidRDefault="00066E38" w:rsidP="00066E38">
      <w:pPr>
        <w:shd w:val="clear" w:color="auto" w:fill="FFFFFF"/>
        <w:spacing w:before="204" w:after="204" w:line="240" w:lineRule="auto"/>
        <w:textAlignment w:val="baseline"/>
        <w:rPr>
          <w:ins w:id="344" w:author="Unknown"/>
          <w:rFonts w:ascii="Helvetica" w:eastAsia="Times New Roman" w:hAnsi="Helvetica" w:cs="Helvetica"/>
          <w:color w:val="666666"/>
          <w:sz w:val="23"/>
          <w:szCs w:val="23"/>
        </w:rPr>
      </w:pPr>
      <w:ins w:id="345" w:author="Unknown">
        <w:r w:rsidRPr="00066E38">
          <w:rPr>
            <w:rFonts w:ascii="Helvetica" w:eastAsia="Times New Roman" w:hAnsi="Helvetica" w:cs="Helvetica"/>
            <w:color w:val="666666"/>
            <w:sz w:val="23"/>
            <w:szCs w:val="23"/>
          </w:rPr>
          <w:lastRenderedPageBreak/>
          <w:t> </w:t>
        </w:r>
      </w:ins>
    </w:p>
    <w:p w:rsidR="00066E38" w:rsidRPr="00066E38" w:rsidRDefault="00066E38" w:rsidP="00066E38">
      <w:pPr>
        <w:shd w:val="clear" w:color="auto" w:fill="FFFFFF"/>
        <w:spacing w:after="0" w:line="240" w:lineRule="auto"/>
        <w:textAlignment w:val="baseline"/>
        <w:rPr>
          <w:ins w:id="346" w:author="Unknown"/>
          <w:rFonts w:ascii="Helvetica" w:eastAsia="Times New Roman" w:hAnsi="Helvetica" w:cs="Helvetica"/>
          <w:color w:val="666666"/>
          <w:sz w:val="23"/>
          <w:szCs w:val="23"/>
        </w:rPr>
      </w:pPr>
      <w:ins w:id="347" w:author="Unknown">
        <w:r w:rsidRPr="00066E38">
          <w:rPr>
            <w:rFonts w:ascii="inherit" w:eastAsia="Times New Roman" w:hAnsi="inherit" w:cs="Helvetica"/>
            <w:b/>
            <w:bCs/>
            <w:color w:val="000000"/>
            <w:sz w:val="23"/>
            <w:szCs w:val="23"/>
            <w:bdr w:val="none" w:sz="0" w:space="0" w:color="auto" w:frame="1"/>
          </w:rPr>
          <w:t>50. Which operator is used in query for pattern matching?</w:t>
        </w:r>
      </w:ins>
    </w:p>
    <w:p w:rsidR="00066E38" w:rsidRPr="00066E38" w:rsidRDefault="00066E38" w:rsidP="00066E38">
      <w:pPr>
        <w:shd w:val="clear" w:color="auto" w:fill="FFFFFF"/>
        <w:spacing w:before="204" w:after="204" w:line="240" w:lineRule="auto"/>
        <w:textAlignment w:val="baseline"/>
        <w:rPr>
          <w:ins w:id="348" w:author="Unknown"/>
          <w:rFonts w:ascii="Helvetica" w:eastAsia="Times New Roman" w:hAnsi="Helvetica" w:cs="Helvetica"/>
          <w:color w:val="666666"/>
          <w:sz w:val="23"/>
          <w:szCs w:val="23"/>
        </w:rPr>
      </w:pPr>
      <w:ins w:id="349" w:author="Unknown">
        <w:r w:rsidRPr="00066E38">
          <w:rPr>
            <w:rFonts w:ascii="Helvetica" w:eastAsia="Times New Roman" w:hAnsi="Helvetica" w:cs="Helvetica"/>
            <w:color w:val="666666"/>
            <w:sz w:val="23"/>
            <w:szCs w:val="23"/>
          </w:rPr>
          <w:t>LIKE operator is used for pattern matching, and it can be used as -.</w:t>
        </w:r>
      </w:ins>
    </w:p>
    <w:p w:rsidR="00066E38" w:rsidRPr="00066E38" w:rsidRDefault="00066E38" w:rsidP="00066E38">
      <w:pPr>
        <w:numPr>
          <w:ilvl w:val="0"/>
          <w:numId w:val="5"/>
        </w:numPr>
        <w:shd w:val="clear" w:color="auto" w:fill="FFFFFF"/>
        <w:spacing w:after="0" w:line="240" w:lineRule="auto"/>
        <w:ind w:left="465" w:firstLine="0"/>
        <w:textAlignment w:val="baseline"/>
        <w:rPr>
          <w:ins w:id="350" w:author="Unknown"/>
          <w:rFonts w:ascii="inherit" w:eastAsia="Times New Roman" w:hAnsi="inherit" w:cs="Helvetica"/>
          <w:color w:val="666666"/>
          <w:sz w:val="23"/>
          <w:szCs w:val="23"/>
        </w:rPr>
      </w:pPr>
      <w:ins w:id="351" w:author="Unknown">
        <w:r w:rsidRPr="00066E38">
          <w:rPr>
            <w:rFonts w:ascii="inherit" w:eastAsia="Times New Roman" w:hAnsi="inherit" w:cs="Helvetica"/>
            <w:color w:val="666666"/>
            <w:sz w:val="23"/>
            <w:szCs w:val="23"/>
          </w:rPr>
          <w:t>% – Matches zero or more characters.</w:t>
        </w:r>
      </w:ins>
    </w:p>
    <w:p w:rsidR="00066E38" w:rsidRPr="00066E38" w:rsidRDefault="00066E38" w:rsidP="00066E38">
      <w:pPr>
        <w:numPr>
          <w:ilvl w:val="0"/>
          <w:numId w:val="5"/>
        </w:numPr>
        <w:shd w:val="clear" w:color="auto" w:fill="FFFFFF"/>
        <w:spacing w:after="0" w:line="240" w:lineRule="auto"/>
        <w:ind w:left="465" w:firstLine="0"/>
        <w:textAlignment w:val="baseline"/>
        <w:rPr>
          <w:ins w:id="352" w:author="Unknown"/>
          <w:rFonts w:ascii="inherit" w:eastAsia="Times New Roman" w:hAnsi="inherit" w:cs="Helvetica"/>
          <w:color w:val="666666"/>
          <w:sz w:val="23"/>
          <w:szCs w:val="23"/>
        </w:rPr>
      </w:pPr>
      <w:proofErr w:type="gramStart"/>
      <w:ins w:id="353" w:author="Unknown">
        <w:r w:rsidRPr="00066E38">
          <w:rPr>
            <w:rFonts w:ascii="inherit" w:eastAsia="Times New Roman" w:hAnsi="inherit" w:cs="Helvetica"/>
            <w:color w:val="666666"/>
            <w:sz w:val="23"/>
            <w:szCs w:val="23"/>
          </w:rPr>
          <w:t>_(</w:t>
        </w:r>
        <w:proofErr w:type="gramEnd"/>
        <w:r w:rsidRPr="00066E38">
          <w:rPr>
            <w:rFonts w:ascii="inherit" w:eastAsia="Times New Roman" w:hAnsi="inherit" w:cs="Helvetica"/>
            <w:color w:val="666666"/>
            <w:sz w:val="23"/>
            <w:szCs w:val="23"/>
          </w:rPr>
          <w:t>Underscore) – Matching exactly one character.</w:t>
        </w:r>
      </w:ins>
    </w:p>
    <w:p w:rsidR="00066E38" w:rsidRPr="00066E38" w:rsidRDefault="00066E38" w:rsidP="00066E38">
      <w:pPr>
        <w:shd w:val="clear" w:color="auto" w:fill="FFFFFF"/>
        <w:spacing w:after="0" w:line="240" w:lineRule="auto"/>
        <w:textAlignment w:val="baseline"/>
        <w:rPr>
          <w:ins w:id="354" w:author="Unknown"/>
          <w:rFonts w:ascii="Helvetica" w:eastAsia="Times New Roman" w:hAnsi="Helvetica" w:cs="Helvetica"/>
          <w:color w:val="666666"/>
          <w:sz w:val="23"/>
          <w:szCs w:val="23"/>
        </w:rPr>
      </w:pPr>
      <w:proofErr w:type="gramStart"/>
      <w:ins w:id="355" w:author="Unknown">
        <w:r w:rsidRPr="00066E38">
          <w:rPr>
            <w:rFonts w:ascii="inherit" w:eastAsia="Times New Roman" w:hAnsi="inherit" w:cs="Helvetica"/>
            <w:b/>
            <w:bCs/>
            <w:color w:val="000000"/>
            <w:sz w:val="23"/>
            <w:szCs w:val="23"/>
            <w:bdr w:val="none" w:sz="0" w:space="0" w:color="auto" w:frame="1"/>
          </w:rPr>
          <w:t>Example -.</w:t>
        </w:r>
        <w:proofErr w:type="gramEnd"/>
      </w:ins>
    </w:p>
    <w:p w:rsidR="00066E38" w:rsidRPr="00066E38" w:rsidRDefault="00066E38" w:rsidP="00066E38">
      <w:pPr>
        <w:spacing w:after="180" w:line="240" w:lineRule="auto"/>
        <w:textAlignment w:val="baseline"/>
        <w:rPr>
          <w:ins w:id="356" w:author="Unknown"/>
          <w:rFonts w:ascii="Courier New" w:eastAsia="Times New Roman" w:hAnsi="Courier New" w:cs="Courier New"/>
          <w:color w:val="666666"/>
          <w:sz w:val="24"/>
          <w:szCs w:val="24"/>
        </w:rPr>
      </w:pPr>
      <w:ins w:id="357" w:author="Unknown">
        <w:r w:rsidRPr="00066E38">
          <w:rPr>
            <w:rFonts w:ascii="Courier New" w:eastAsia="Times New Roman" w:hAnsi="Courier New" w:cs="Courier New"/>
            <w:color w:val="666666"/>
            <w:sz w:val="24"/>
            <w:szCs w:val="24"/>
          </w:rPr>
          <w:object w:dxaOrig="1440" w:dyaOrig="1440">
            <v:shape id="_x0000_i1048" type="#_x0000_t75" style="width:136.2pt;height:69.4pt" o:ole="">
              <v:imagedata r:id="rId7" o:title=""/>
            </v:shape>
            <w:control r:id="rId16" w:name="DefaultOcxName8" w:shapeid="_x0000_i1048"/>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066E38" w:rsidRPr="00066E38" w:rsidTr="00066E38">
        <w:trPr>
          <w:tblCellSpacing w:w="15" w:type="dxa"/>
        </w:trPr>
        <w:tc>
          <w:tcPr>
            <w:tcW w:w="0" w:type="auto"/>
            <w:tcBorders>
              <w:top w:val="nil"/>
              <w:left w:val="nil"/>
              <w:bottom w:val="nil"/>
              <w:right w:val="nil"/>
            </w:tcBorders>
            <w:shd w:val="clear" w:color="auto" w:fill="F8F8F8"/>
            <w:vAlign w:val="center"/>
            <w:hideMark/>
          </w:tcPr>
          <w:p w:rsidR="00066E38" w:rsidRPr="00066E38" w:rsidRDefault="00066E38" w:rsidP="00066E38">
            <w:pPr>
              <w:spacing w:after="0" w:line="240" w:lineRule="auto"/>
              <w:jc w:val="center"/>
              <w:textAlignment w:val="baseline"/>
              <w:rPr>
                <w:rFonts w:ascii="inherit" w:eastAsia="Times New Roman" w:hAnsi="inherit" w:cs="Times New Roman"/>
                <w:sz w:val="20"/>
                <w:szCs w:val="20"/>
              </w:rPr>
            </w:pPr>
            <w:r w:rsidRPr="00066E38">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066E38" w:rsidRPr="00066E38" w:rsidRDefault="00066E38" w:rsidP="00066E38">
            <w:pPr>
              <w:spacing w:after="0" w:line="240" w:lineRule="auto"/>
              <w:textAlignment w:val="baseline"/>
              <w:rPr>
                <w:rFonts w:ascii="inherit" w:eastAsia="Times New Roman" w:hAnsi="inherit" w:cs="Times New Roman"/>
                <w:color w:val="000000"/>
                <w:sz w:val="20"/>
                <w:szCs w:val="20"/>
              </w:rPr>
            </w:pPr>
            <w:r w:rsidRPr="00066E38">
              <w:rPr>
                <w:rFonts w:ascii="inherit" w:eastAsia="Times New Roman" w:hAnsi="inherit" w:cs="Times New Roman"/>
                <w:color w:val="000000"/>
                <w:sz w:val="20"/>
                <w:szCs w:val="20"/>
                <w:bdr w:val="none" w:sz="0" w:space="0" w:color="auto" w:frame="1"/>
              </w:rPr>
              <w:t xml:space="preserve">Select </w:t>
            </w:r>
            <w:r w:rsidRPr="00066E38">
              <w:rPr>
                <w:rFonts w:ascii="inherit" w:eastAsia="Times New Roman" w:hAnsi="inherit" w:cs="Times New Roman"/>
                <w:color w:val="000000"/>
                <w:sz w:val="20"/>
                <w:szCs w:val="20"/>
              </w:rPr>
              <w:t>*</w:t>
            </w:r>
            <w:r w:rsidRPr="00066E38">
              <w:rPr>
                <w:rFonts w:ascii="inherit" w:eastAsia="Times New Roman" w:hAnsi="inherit" w:cs="Times New Roman"/>
                <w:color w:val="000000"/>
                <w:sz w:val="20"/>
                <w:szCs w:val="20"/>
                <w:bdr w:val="none" w:sz="0" w:space="0" w:color="auto" w:frame="1"/>
              </w:rPr>
              <w:t xml:space="preserve"> from </w:t>
            </w:r>
            <w:r w:rsidRPr="00066E38">
              <w:rPr>
                <w:rFonts w:ascii="inherit" w:eastAsia="Times New Roman" w:hAnsi="inherit" w:cs="Times New Roman"/>
                <w:color w:val="000000"/>
                <w:sz w:val="20"/>
                <w:szCs w:val="20"/>
              </w:rPr>
              <w:t>Student</w:t>
            </w:r>
            <w:r w:rsidRPr="00066E38">
              <w:rPr>
                <w:rFonts w:ascii="inherit" w:eastAsia="Times New Roman" w:hAnsi="inherit" w:cs="Times New Roman"/>
                <w:color w:val="000000"/>
                <w:sz w:val="20"/>
                <w:szCs w:val="20"/>
                <w:bdr w:val="none" w:sz="0" w:space="0" w:color="auto" w:frame="1"/>
              </w:rPr>
              <w:t xml:space="preserve"> where </w:t>
            </w:r>
            <w:proofErr w:type="spellStart"/>
            <w:r w:rsidRPr="00066E38">
              <w:rPr>
                <w:rFonts w:ascii="inherit" w:eastAsia="Times New Roman" w:hAnsi="inherit" w:cs="Times New Roman"/>
                <w:color w:val="000000"/>
                <w:sz w:val="20"/>
                <w:szCs w:val="20"/>
              </w:rPr>
              <w:t>studentname</w:t>
            </w:r>
            <w:proofErr w:type="spellEnd"/>
            <w:r w:rsidRPr="00066E38">
              <w:rPr>
                <w:rFonts w:ascii="inherit" w:eastAsia="Times New Roman" w:hAnsi="inherit" w:cs="Times New Roman"/>
                <w:color w:val="000000"/>
                <w:sz w:val="20"/>
                <w:szCs w:val="20"/>
                <w:bdr w:val="none" w:sz="0" w:space="0" w:color="auto" w:frame="1"/>
              </w:rPr>
              <w:t xml:space="preserve"> like </w:t>
            </w:r>
            <w:r w:rsidRPr="00066E38">
              <w:rPr>
                <w:rFonts w:ascii="inherit" w:eastAsia="Times New Roman" w:hAnsi="inherit" w:cs="Times New Roman"/>
                <w:color w:val="000000"/>
                <w:sz w:val="20"/>
                <w:szCs w:val="20"/>
              </w:rPr>
              <w:t>‘a%’</w:t>
            </w:r>
          </w:p>
        </w:tc>
      </w:tr>
    </w:tbl>
    <w:p w:rsidR="00066E38" w:rsidRPr="00066E38" w:rsidRDefault="00066E38" w:rsidP="00066E38">
      <w:pPr>
        <w:spacing w:after="180" w:line="240" w:lineRule="auto"/>
        <w:textAlignment w:val="baseline"/>
        <w:rPr>
          <w:ins w:id="358" w:author="Unknown"/>
          <w:rFonts w:ascii="Courier New" w:eastAsia="Times New Roman" w:hAnsi="Courier New" w:cs="Courier New"/>
          <w:color w:val="666666"/>
          <w:sz w:val="24"/>
          <w:szCs w:val="24"/>
        </w:rPr>
      </w:pPr>
      <w:ins w:id="359" w:author="Unknown">
        <w:r w:rsidRPr="00066E38">
          <w:rPr>
            <w:rFonts w:ascii="Courier New" w:eastAsia="Times New Roman" w:hAnsi="Courier New" w:cs="Courier New"/>
            <w:color w:val="666666"/>
            <w:sz w:val="24"/>
            <w:szCs w:val="24"/>
          </w:rPr>
          <w:object w:dxaOrig="1440" w:dyaOrig="1440">
            <v:shape id="_x0000_i1047" type="#_x0000_t75" style="width:136.2pt;height:69.4pt" o:ole="">
              <v:imagedata r:id="rId7" o:title=""/>
            </v:shape>
            <w:control r:id="rId17" w:name="DefaultOcxName9" w:shapeid="_x0000_i1047"/>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066E38" w:rsidRPr="00066E38" w:rsidTr="00066E38">
        <w:trPr>
          <w:tblCellSpacing w:w="15" w:type="dxa"/>
        </w:trPr>
        <w:tc>
          <w:tcPr>
            <w:tcW w:w="0" w:type="auto"/>
            <w:tcBorders>
              <w:top w:val="nil"/>
              <w:left w:val="nil"/>
              <w:bottom w:val="nil"/>
              <w:right w:val="nil"/>
            </w:tcBorders>
            <w:shd w:val="clear" w:color="auto" w:fill="F8F8F8"/>
            <w:vAlign w:val="center"/>
            <w:hideMark/>
          </w:tcPr>
          <w:p w:rsidR="00066E38" w:rsidRPr="00066E38" w:rsidRDefault="00066E38" w:rsidP="00066E38">
            <w:pPr>
              <w:spacing w:after="0" w:line="240" w:lineRule="auto"/>
              <w:jc w:val="center"/>
              <w:textAlignment w:val="baseline"/>
              <w:rPr>
                <w:rFonts w:ascii="inherit" w:eastAsia="Times New Roman" w:hAnsi="inherit" w:cs="Times New Roman"/>
                <w:sz w:val="20"/>
                <w:szCs w:val="20"/>
              </w:rPr>
            </w:pPr>
            <w:r w:rsidRPr="00066E38">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066E38" w:rsidRPr="00066E38" w:rsidRDefault="00066E38" w:rsidP="00066E38">
            <w:pPr>
              <w:spacing w:after="0" w:line="240" w:lineRule="auto"/>
              <w:textAlignment w:val="baseline"/>
              <w:rPr>
                <w:rFonts w:ascii="inherit" w:eastAsia="Times New Roman" w:hAnsi="inherit" w:cs="Times New Roman"/>
                <w:color w:val="000000"/>
                <w:sz w:val="20"/>
                <w:szCs w:val="20"/>
              </w:rPr>
            </w:pPr>
            <w:r w:rsidRPr="00066E38">
              <w:rPr>
                <w:rFonts w:ascii="inherit" w:eastAsia="Times New Roman" w:hAnsi="inherit" w:cs="Times New Roman"/>
                <w:color w:val="000000"/>
                <w:sz w:val="20"/>
                <w:szCs w:val="20"/>
                <w:bdr w:val="none" w:sz="0" w:space="0" w:color="auto" w:frame="1"/>
              </w:rPr>
              <w:t xml:space="preserve">Select * from Student where </w:t>
            </w:r>
            <w:proofErr w:type="spellStart"/>
            <w:r w:rsidRPr="00066E38">
              <w:rPr>
                <w:rFonts w:ascii="inherit" w:eastAsia="Times New Roman" w:hAnsi="inherit" w:cs="Times New Roman"/>
                <w:color w:val="000000"/>
                <w:sz w:val="20"/>
                <w:szCs w:val="20"/>
                <w:bdr w:val="none" w:sz="0" w:space="0" w:color="auto" w:frame="1"/>
              </w:rPr>
              <w:t>studentname</w:t>
            </w:r>
            <w:proofErr w:type="spellEnd"/>
            <w:r w:rsidRPr="00066E38">
              <w:rPr>
                <w:rFonts w:ascii="inherit" w:eastAsia="Times New Roman" w:hAnsi="inherit" w:cs="Times New Roman"/>
                <w:color w:val="000000"/>
                <w:sz w:val="20"/>
                <w:szCs w:val="20"/>
                <w:bdr w:val="none" w:sz="0" w:space="0" w:color="auto" w:frame="1"/>
              </w:rPr>
              <w:t xml:space="preserve"> like </w:t>
            </w:r>
            <w:r w:rsidRPr="00066E38">
              <w:rPr>
                <w:rFonts w:ascii="inherit" w:eastAsia="Times New Roman" w:hAnsi="inherit" w:cs="Times New Roman"/>
                <w:color w:val="000000"/>
                <w:sz w:val="20"/>
                <w:szCs w:val="20"/>
              </w:rPr>
              <w:t>‘</w:t>
            </w:r>
            <w:proofErr w:type="spellStart"/>
            <w:r w:rsidRPr="00066E38">
              <w:rPr>
                <w:rFonts w:ascii="inherit" w:eastAsia="Times New Roman" w:hAnsi="inherit" w:cs="Times New Roman"/>
                <w:color w:val="000000"/>
                <w:sz w:val="20"/>
                <w:szCs w:val="20"/>
                <w:bdr w:val="none" w:sz="0" w:space="0" w:color="auto" w:frame="1"/>
              </w:rPr>
              <w:t>ami</w:t>
            </w:r>
            <w:proofErr w:type="spellEnd"/>
            <w:r w:rsidRPr="00066E38">
              <w:rPr>
                <w:rFonts w:ascii="inherit" w:eastAsia="Times New Roman" w:hAnsi="inherit" w:cs="Times New Roman"/>
                <w:color w:val="000000"/>
                <w:sz w:val="20"/>
                <w:szCs w:val="20"/>
                <w:bdr w:val="none" w:sz="0" w:space="0" w:color="auto" w:frame="1"/>
              </w:rPr>
              <w:t>_</w:t>
            </w:r>
            <w:r w:rsidRPr="00066E38">
              <w:rPr>
                <w:rFonts w:ascii="inherit" w:eastAsia="Times New Roman" w:hAnsi="inherit" w:cs="Times New Roman"/>
                <w:color w:val="000000"/>
                <w:sz w:val="20"/>
                <w:szCs w:val="20"/>
              </w:rPr>
              <w:t>’</w:t>
            </w:r>
          </w:p>
        </w:tc>
      </w:tr>
    </w:tbl>
    <w:p w:rsidR="00066E38" w:rsidRPr="00066E38" w:rsidRDefault="00066E38" w:rsidP="00066E38">
      <w:pPr>
        <w:shd w:val="clear" w:color="auto" w:fill="FFFFFF"/>
        <w:spacing w:before="204" w:after="204" w:line="240" w:lineRule="auto"/>
        <w:textAlignment w:val="baseline"/>
        <w:rPr>
          <w:ins w:id="360" w:author="Unknown"/>
          <w:rFonts w:ascii="Helvetica" w:eastAsia="Times New Roman" w:hAnsi="Helvetica" w:cs="Helvetica"/>
          <w:color w:val="666666"/>
          <w:sz w:val="23"/>
          <w:szCs w:val="23"/>
        </w:rPr>
      </w:pPr>
      <w:ins w:id="361" w:author="Unknown">
        <w:r w:rsidRPr="00066E38">
          <w:rPr>
            <w:rFonts w:ascii="Helvetica" w:eastAsia="Times New Roman" w:hAnsi="Helvetica" w:cs="Helvetica"/>
            <w:color w:val="666666"/>
            <w:sz w:val="23"/>
            <w:szCs w:val="23"/>
          </w:rPr>
          <w:t> </w:t>
        </w:r>
      </w:ins>
    </w:p>
    <w:p w:rsidR="00124560" w:rsidRDefault="00124560">
      <w:bookmarkStart w:id="362" w:name="_GoBack"/>
      <w:bookmarkEnd w:id="362"/>
    </w:p>
    <w:sectPr w:rsidR="00124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61C9E"/>
    <w:multiLevelType w:val="multilevel"/>
    <w:tmpl w:val="32B4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B21286"/>
    <w:multiLevelType w:val="multilevel"/>
    <w:tmpl w:val="B64A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B4E647F"/>
    <w:multiLevelType w:val="multilevel"/>
    <w:tmpl w:val="2C6A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FEB4FCD"/>
    <w:multiLevelType w:val="multilevel"/>
    <w:tmpl w:val="54C20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25D2442"/>
    <w:multiLevelType w:val="multilevel"/>
    <w:tmpl w:val="6D28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576"/>
    <w:rsid w:val="00066E38"/>
    <w:rsid w:val="00124560"/>
    <w:rsid w:val="00AB0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6E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6E38"/>
    <w:rPr>
      <w:b/>
      <w:bCs/>
    </w:rPr>
  </w:style>
  <w:style w:type="character" w:customStyle="1" w:styleId="crayon-e">
    <w:name w:val="crayon-e"/>
    <w:basedOn w:val="DefaultParagraphFont"/>
    <w:rsid w:val="00066E38"/>
  </w:style>
  <w:style w:type="character" w:customStyle="1" w:styleId="crayon-v">
    <w:name w:val="crayon-v"/>
    <w:basedOn w:val="DefaultParagraphFont"/>
    <w:rsid w:val="00066E38"/>
  </w:style>
  <w:style w:type="character" w:customStyle="1" w:styleId="crayon-sy">
    <w:name w:val="crayon-sy"/>
    <w:basedOn w:val="DefaultParagraphFont"/>
    <w:rsid w:val="00066E38"/>
  </w:style>
  <w:style w:type="character" w:customStyle="1" w:styleId="crayon-h">
    <w:name w:val="crayon-h"/>
    <w:basedOn w:val="DefaultParagraphFont"/>
    <w:rsid w:val="00066E38"/>
  </w:style>
  <w:style w:type="character" w:customStyle="1" w:styleId="crayon-st">
    <w:name w:val="crayon-st"/>
    <w:basedOn w:val="DefaultParagraphFont"/>
    <w:rsid w:val="00066E38"/>
  </w:style>
  <w:style w:type="character" w:customStyle="1" w:styleId="crayon-o">
    <w:name w:val="crayon-o"/>
    <w:basedOn w:val="DefaultParagraphFont"/>
    <w:rsid w:val="00066E38"/>
  </w:style>
  <w:style w:type="character" w:customStyle="1" w:styleId="crayon-i">
    <w:name w:val="crayon-i"/>
    <w:basedOn w:val="DefaultParagraphFont"/>
    <w:rsid w:val="00066E38"/>
  </w:style>
  <w:style w:type="character" w:customStyle="1" w:styleId="crayon-cn">
    <w:name w:val="crayon-cn"/>
    <w:basedOn w:val="DefaultParagraphFont"/>
    <w:rsid w:val="00066E38"/>
  </w:style>
  <w:style w:type="character" w:customStyle="1" w:styleId="crayon-r">
    <w:name w:val="crayon-r"/>
    <w:basedOn w:val="DefaultParagraphFont"/>
    <w:rsid w:val="00066E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6E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6E38"/>
    <w:rPr>
      <w:b/>
      <w:bCs/>
    </w:rPr>
  </w:style>
  <w:style w:type="character" w:customStyle="1" w:styleId="crayon-e">
    <w:name w:val="crayon-e"/>
    <w:basedOn w:val="DefaultParagraphFont"/>
    <w:rsid w:val="00066E38"/>
  </w:style>
  <w:style w:type="character" w:customStyle="1" w:styleId="crayon-v">
    <w:name w:val="crayon-v"/>
    <w:basedOn w:val="DefaultParagraphFont"/>
    <w:rsid w:val="00066E38"/>
  </w:style>
  <w:style w:type="character" w:customStyle="1" w:styleId="crayon-sy">
    <w:name w:val="crayon-sy"/>
    <w:basedOn w:val="DefaultParagraphFont"/>
    <w:rsid w:val="00066E38"/>
  </w:style>
  <w:style w:type="character" w:customStyle="1" w:styleId="crayon-h">
    <w:name w:val="crayon-h"/>
    <w:basedOn w:val="DefaultParagraphFont"/>
    <w:rsid w:val="00066E38"/>
  </w:style>
  <w:style w:type="character" w:customStyle="1" w:styleId="crayon-st">
    <w:name w:val="crayon-st"/>
    <w:basedOn w:val="DefaultParagraphFont"/>
    <w:rsid w:val="00066E38"/>
  </w:style>
  <w:style w:type="character" w:customStyle="1" w:styleId="crayon-o">
    <w:name w:val="crayon-o"/>
    <w:basedOn w:val="DefaultParagraphFont"/>
    <w:rsid w:val="00066E38"/>
  </w:style>
  <w:style w:type="character" w:customStyle="1" w:styleId="crayon-i">
    <w:name w:val="crayon-i"/>
    <w:basedOn w:val="DefaultParagraphFont"/>
    <w:rsid w:val="00066E38"/>
  </w:style>
  <w:style w:type="character" w:customStyle="1" w:styleId="crayon-cn">
    <w:name w:val="crayon-cn"/>
    <w:basedOn w:val="DefaultParagraphFont"/>
    <w:rsid w:val="00066E38"/>
  </w:style>
  <w:style w:type="character" w:customStyle="1" w:styleId="crayon-r">
    <w:name w:val="crayon-r"/>
    <w:basedOn w:val="DefaultParagraphFont"/>
    <w:rsid w:val="00066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834171">
      <w:bodyDiv w:val="1"/>
      <w:marLeft w:val="0"/>
      <w:marRight w:val="0"/>
      <w:marTop w:val="0"/>
      <w:marBottom w:val="0"/>
      <w:divBdr>
        <w:top w:val="none" w:sz="0" w:space="0" w:color="auto"/>
        <w:left w:val="none" w:sz="0" w:space="0" w:color="auto"/>
        <w:bottom w:val="none" w:sz="0" w:space="0" w:color="auto"/>
        <w:right w:val="none" w:sz="0" w:space="0" w:color="auto"/>
      </w:divBdr>
      <w:divsChild>
        <w:div w:id="237830381">
          <w:marLeft w:val="0"/>
          <w:marRight w:val="0"/>
          <w:marTop w:val="180"/>
          <w:marBottom w:val="180"/>
          <w:divBdr>
            <w:top w:val="none" w:sz="0" w:space="0" w:color="E1E1E1"/>
            <w:left w:val="none" w:sz="0" w:space="0" w:color="E1E1E1"/>
            <w:bottom w:val="none" w:sz="0" w:space="0" w:color="E1E1E1"/>
            <w:right w:val="none" w:sz="0" w:space="0" w:color="E1E1E1"/>
          </w:divBdr>
        </w:div>
        <w:div w:id="381951755">
          <w:marLeft w:val="0"/>
          <w:marRight w:val="0"/>
          <w:marTop w:val="180"/>
          <w:marBottom w:val="180"/>
          <w:divBdr>
            <w:top w:val="none" w:sz="0" w:space="0" w:color="E1E1E1"/>
            <w:left w:val="none" w:sz="0" w:space="0" w:color="E1E1E1"/>
            <w:bottom w:val="none" w:sz="0" w:space="0" w:color="E1E1E1"/>
            <w:right w:val="none" w:sz="0" w:space="0" w:color="E1E1E1"/>
          </w:divBdr>
        </w:div>
        <w:div w:id="1689795861">
          <w:marLeft w:val="0"/>
          <w:marRight w:val="0"/>
          <w:marTop w:val="180"/>
          <w:marBottom w:val="180"/>
          <w:divBdr>
            <w:top w:val="none" w:sz="0" w:space="0" w:color="E1E1E1"/>
            <w:left w:val="none" w:sz="0" w:space="0" w:color="E1E1E1"/>
            <w:bottom w:val="none" w:sz="0" w:space="0" w:color="E1E1E1"/>
            <w:right w:val="none" w:sz="0" w:space="0" w:color="E1E1E1"/>
          </w:divBdr>
        </w:div>
        <w:div w:id="707606861">
          <w:marLeft w:val="0"/>
          <w:marRight w:val="0"/>
          <w:marTop w:val="180"/>
          <w:marBottom w:val="180"/>
          <w:divBdr>
            <w:top w:val="none" w:sz="0" w:space="0" w:color="E1E1E1"/>
            <w:left w:val="none" w:sz="0" w:space="0" w:color="E1E1E1"/>
            <w:bottom w:val="none" w:sz="0" w:space="0" w:color="E1E1E1"/>
            <w:right w:val="none" w:sz="0" w:space="0" w:color="E1E1E1"/>
          </w:divBdr>
        </w:div>
        <w:div w:id="335425104">
          <w:marLeft w:val="0"/>
          <w:marRight w:val="0"/>
          <w:marTop w:val="180"/>
          <w:marBottom w:val="180"/>
          <w:divBdr>
            <w:top w:val="none" w:sz="0" w:space="0" w:color="E1E1E1"/>
            <w:left w:val="none" w:sz="0" w:space="0" w:color="E1E1E1"/>
            <w:bottom w:val="none" w:sz="0" w:space="0" w:color="E1E1E1"/>
            <w:right w:val="none" w:sz="0" w:space="0" w:color="E1E1E1"/>
          </w:divBdr>
        </w:div>
        <w:div w:id="547760706">
          <w:marLeft w:val="0"/>
          <w:marRight w:val="0"/>
          <w:marTop w:val="180"/>
          <w:marBottom w:val="180"/>
          <w:divBdr>
            <w:top w:val="none" w:sz="0" w:space="0" w:color="E1E1E1"/>
            <w:left w:val="none" w:sz="0" w:space="0" w:color="E1E1E1"/>
            <w:bottom w:val="none" w:sz="0" w:space="0" w:color="E1E1E1"/>
            <w:right w:val="none" w:sz="0" w:space="0" w:color="E1E1E1"/>
          </w:divBdr>
        </w:div>
        <w:div w:id="830099714">
          <w:marLeft w:val="0"/>
          <w:marRight w:val="0"/>
          <w:marTop w:val="180"/>
          <w:marBottom w:val="180"/>
          <w:divBdr>
            <w:top w:val="none" w:sz="0" w:space="0" w:color="E1E1E1"/>
            <w:left w:val="none" w:sz="0" w:space="0" w:color="E1E1E1"/>
            <w:bottom w:val="none" w:sz="0" w:space="0" w:color="E1E1E1"/>
            <w:right w:val="none" w:sz="0" w:space="0" w:color="E1E1E1"/>
          </w:divBdr>
        </w:div>
        <w:div w:id="953485719">
          <w:marLeft w:val="0"/>
          <w:marRight w:val="0"/>
          <w:marTop w:val="180"/>
          <w:marBottom w:val="180"/>
          <w:divBdr>
            <w:top w:val="none" w:sz="0" w:space="0" w:color="E1E1E1"/>
            <w:left w:val="none" w:sz="0" w:space="0" w:color="E1E1E1"/>
            <w:bottom w:val="none" w:sz="0" w:space="0" w:color="E1E1E1"/>
            <w:right w:val="none" w:sz="0" w:space="0" w:color="E1E1E1"/>
          </w:divBdr>
        </w:div>
        <w:div w:id="722171656">
          <w:marLeft w:val="0"/>
          <w:marRight w:val="0"/>
          <w:marTop w:val="180"/>
          <w:marBottom w:val="180"/>
          <w:divBdr>
            <w:top w:val="none" w:sz="0" w:space="0" w:color="E1E1E1"/>
            <w:left w:val="none" w:sz="0" w:space="0" w:color="E1E1E1"/>
            <w:bottom w:val="none" w:sz="0" w:space="0" w:color="E1E1E1"/>
            <w:right w:val="none" w:sz="0" w:space="0" w:color="E1E1E1"/>
          </w:divBdr>
        </w:div>
        <w:div w:id="1375764414">
          <w:marLeft w:val="0"/>
          <w:marRight w:val="0"/>
          <w:marTop w:val="180"/>
          <w:marBottom w:val="180"/>
          <w:divBdr>
            <w:top w:val="none" w:sz="0" w:space="0" w:color="E1E1E1"/>
            <w:left w:val="none" w:sz="0" w:space="0" w:color="E1E1E1"/>
            <w:bottom w:val="none" w:sz="0" w:space="0" w:color="E1E1E1"/>
            <w:right w:val="none" w:sz="0" w:space="0" w:color="E1E1E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6.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wmf"/><Relationship Id="rId12" Type="http://schemas.openxmlformats.org/officeDocument/2006/relationships/control" Target="activeX/activeX5.xml"/><Relationship Id="rId17" Type="http://schemas.openxmlformats.org/officeDocument/2006/relationships/control" Target="activeX/activeX10.xml"/><Relationship Id="rId2" Type="http://schemas.openxmlformats.org/officeDocument/2006/relationships/styles" Target="styles.xml"/><Relationship Id="rId16" Type="http://schemas.openxmlformats.org/officeDocument/2006/relationships/control" Target="activeX/activeX9.xml"/><Relationship Id="rId1" Type="http://schemas.openxmlformats.org/officeDocument/2006/relationships/numbering" Target="numbering.xml"/><Relationship Id="rId6" Type="http://schemas.openxmlformats.org/officeDocument/2006/relationships/hyperlink" Target="https://cdn.career.guru99.com/wp-content/uploads/2014/07/sql-512.png" TargetMode="External"/><Relationship Id="rId11" Type="http://schemas.openxmlformats.org/officeDocument/2006/relationships/control" Target="activeX/activeX4.xml"/><Relationship Id="rId5" Type="http://schemas.openxmlformats.org/officeDocument/2006/relationships/webSettings" Target="webSettings.xml"/><Relationship Id="rId15" Type="http://schemas.openxmlformats.org/officeDocument/2006/relationships/control" Target="activeX/activeX8.xml"/><Relationship Id="rId10" Type="http://schemas.openxmlformats.org/officeDocument/2006/relationships/control" Target="activeX/activeX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2438</Words>
  <Characters>13902</Characters>
  <Application>Microsoft Office Word</Application>
  <DocSecurity>0</DocSecurity>
  <Lines>115</Lines>
  <Paragraphs>32</Paragraphs>
  <ScaleCrop>false</ScaleCrop>
  <Company>by adguard</Company>
  <LinksUpToDate>false</LinksUpToDate>
  <CharactersWithSpaces>16308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2017-08-29T11:27:00Z</dcterms:created>
  <dcterms:modified xsi:type="dcterms:W3CDTF">2017-08-29T11:28:00Z</dcterms:modified>
</cp:coreProperties>
</file>